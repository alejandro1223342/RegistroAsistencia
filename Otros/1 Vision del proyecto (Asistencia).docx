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2C8E" w:rsidP="00C92C8E" w:rsidRDefault="00C92C8E" w14:paraId="5F4590EE" w14:textId="77777777">
      <w:pPr>
        <w:jc w:val="right"/>
        <w:rPr>
          <w:color w:val="999999"/>
        </w:rPr>
      </w:pPr>
      <w:commentRangeStart w:id="0"/>
      <w:commentRangeEnd w:id="0"/>
      <w:r w:rsidRPr="00AE6CA5">
        <w:rPr>
          <w:rStyle w:val="Refdecomentario"/>
        </w:rPr>
        <w:commentReference w:id="0"/>
      </w:r>
      <w:bookmarkStart w:name="Code" w:id="1"/>
      <w:bookmarkStart w:name="_Hlk117254470" w:id="2"/>
      <w:r>
        <w:rPr>
          <w:bCs/>
          <w:color w:val="999999"/>
        </w:rPr>
        <w:t>Módulo de Registro de Asistencia para Prácticas</w:t>
      </w:r>
      <w:r>
        <w:rPr>
          <w:color w:val="999999"/>
        </w:rPr>
        <w:t xml:space="preserve"> </w:t>
      </w:r>
      <w:bookmarkEnd w:id="2"/>
      <w:r>
        <w:rPr>
          <w:color w:val="999999"/>
        </w:rPr>
        <w:t xml:space="preserve">– IST17J </w:t>
      </w:r>
      <w:bookmarkEnd w:id="1"/>
    </w:p>
    <w:p w:rsidRPr="00AE6CA5" w:rsidR="00C57182" w:rsidRDefault="00C57182" w14:paraId="0AD5D581" w14:textId="77777777">
      <w:pPr>
        <w:jc w:val="right"/>
        <w:rPr>
          <w:color w:val="999999"/>
        </w:rPr>
      </w:pPr>
    </w:p>
    <w:p w:rsidRPr="00AE6CA5" w:rsidR="00C57182" w:rsidRDefault="00C57182" w14:paraId="486C5D93" w14:textId="77777777">
      <w:pPr>
        <w:jc w:val="right"/>
      </w:pPr>
    </w:p>
    <w:p w:rsidRPr="00AE6CA5" w:rsidR="00C57182" w:rsidRDefault="00C57182" w14:paraId="004EB496" w14:textId="77777777">
      <w:pPr>
        <w:jc w:val="right"/>
      </w:pPr>
    </w:p>
    <w:p w:rsidRPr="00AE6CA5" w:rsidR="00C57182" w:rsidRDefault="00C57182" w14:paraId="66728C59" w14:textId="77777777">
      <w:pPr>
        <w:jc w:val="right"/>
      </w:pPr>
    </w:p>
    <w:p w:rsidRPr="00AE6CA5" w:rsidR="00C57182" w:rsidRDefault="00C57182" w14:paraId="537F1277" w14:textId="77777777">
      <w:pPr>
        <w:jc w:val="right"/>
      </w:pPr>
    </w:p>
    <w:p w:rsidRPr="00AE6CA5" w:rsidR="00C57182" w:rsidRDefault="00C57182" w14:paraId="4CF4492E" w14:textId="77777777">
      <w:pPr>
        <w:jc w:val="right"/>
      </w:pPr>
    </w:p>
    <w:p w:rsidRPr="00AE6CA5" w:rsidR="00C57182" w:rsidRDefault="00C57182" w14:paraId="52A83D68" w14:textId="77777777">
      <w:pPr>
        <w:jc w:val="right"/>
      </w:pPr>
    </w:p>
    <w:p w:rsidRPr="00AE6CA5" w:rsidR="00C57182" w:rsidRDefault="00C57182" w14:paraId="1B489480" w14:textId="77777777">
      <w:pPr>
        <w:jc w:val="right"/>
      </w:pPr>
    </w:p>
    <w:p w:rsidRPr="00AE6CA5" w:rsidR="00C57182" w:rsidRDefault="00C57182" w14:paraId="4A75C48C" w14:textId="77777777">
      <w:pPr>
        <w:jc w:val="right"/>
      </w:pPr>
    </w:p>
    <w:p w:rsidRPr="00AE6CA5" w:rsidR="00C57182" w:rsidRDefault="00C57182" w14:paraId="230204BB" w14:textId="77777777">
      <w:pPr>
        <w:jc w:val="right"/>
      </w:pPr>
    </w:p>
    <w:p w:rsidRPr="00AE6CA5" w:rsidR="00C57182" w:rsidRDefault="00C57182" w14:paraId="1F7C338E" w14:textId="77777777">
      <w:pPr>
        <w:jc w:val="right"/>
      </w:pPr>
    </w:p>
    <w:p w:rsidRPr="00AE6CA5" w:rsidR="00C57182" w:rsidRDefault="00C57182" w14:paraId="7AD29C35" w14:textId="77777777">
      <w:pPr>
        <w:jc w:val="right"/>
      </w:pPr>
    </w:p>
    <w:p w:rsidRPr="00AE6CA5" w:rsidR="00C57182" w:rsidRDefault="00C57182" w14:paraId="7CBFA459" w14:textId="77777777">
      <w:pPr>
        <w:jc w:val="right"/>
      </w:pPr>
    </w:p>
    <w:p w:rsidRPr="00AE6CA5" w:rsidR="00C57182" w:rsidRDefault="00C57182" w14:paraId="5F10D75A" w14:textId="77777777">
      <w:pPr>
        <w:jc w:val="right"/>
      </w:pPr>
    </w:p>
    <w:p w:rsidRPr="00AE6CA5" w:rsidR="00C57182" w:rsidRDefault="00C57182" w14:paraId="24227CA0" w14:textId="77777777">
      <w:pPr>
        <w:jc w:val="right"/>
      </w:pPr>
    </w:p>
    <w:p w:rsidRPr="00AE6CA5" w:rsidR="00C57182" w:rsidRDefault="00C57182" w14:paraId="5A13D34D" w14:textId="77777777">
      <w:pPr>
        <w:jc w:val="right"/>
      </w:pPr>
    </w:p>
    <w:p w:rsidRPr="00AE6CA5" w:rsidR="00C57182" w:rsidRDefault="00C57182" w14:paraId="459E0E42" w14:textId="77777777">
      <w:pPr>
        <w:jc w:val="right"/>
      </w:pPr>
    </w:p>
    <w:p w:rsidRPr="00AE6CA5" w:rsidR="002572B9" w:rsidRDefault="002572B9" w14:paraId="5B95D949" w14:textId="77777777">
      <w:pPr>
        <w:jc w:val="right"/>
      </w:pPr>
    </w:p>
    <w:p w:rsidRPr="00AE6CA5" w:rsidR="002572B9" w:rsidRDefault="002572B9" w14:paraId="1EBDA129" w14:textId="77777777">
      <w:pPr>
        <w:jc w:val="right"/>
      </w:pPr>
    </w:p>
    <w:p w:rsidRPr="00AE6CA5" w:rsidR="00C57182" w:rsidRDefault="00C57182" w14:paraId="6BDC5AFD" w14:textId="77777777">
      <w:pPr>
        <w:jc w:val="right"/>
      </w:pPr>
    </w:p>
    <w:p w:rsidR="00C57182" w:rsidRDefault="00092602" w14:paraId="7F9B857B" w14:textId="77777777">
      <w:pPr>
        <w:spacing w:before="100"/>
        <w:jc w:val="right"/>
        <w:rPr>
          <w:b/>
          <w:bCs/>
          <w:sz w:val="32"/>
          <w:szCs w:val="32"/>
        </w:rPr>
      </w:pPr>
      <w:commentRangeStart w:id="3"/>
      <w:commentRangeEnd w:id="3"/>
      <w:r w:rsidRPr="00AE6CA5">
        <w:rPr>
          <w:rStyle w:val="Refdecomentario"/>
        </w:rPr>
        <w:commentReference w:id="3"/>
      </w:r>
      <w:r w:rsidRPr="00AE6CA5" w:rsidR="00D029B5">
        <w:rPr>
          <w:b/>
          <w:bCs/>
          <w:sz w:val="32"/>
          <w:szCs w:val="32"/>
        </w:rPr>
        <w:fldChar w:fldCharType="begin"/>
      </w:r>
      <w:r w:rsidRPr="00AE6CA5" w:rsidR="00D029B5">
        <w:rPr>
          <w:b/>
          <w:bCs/>
          <w:sz w:val="32"/>
          <w:szCs w:val="32"/>
        </w:rPr>
        <w:instrText xml:space="preserve"> TITLE   \* MERGEFORMAT </w:instrText>
      </w:r>
      <w:r w:rsidRPr="00AE6CA5" w:rsidR="00D029B5">
        <w:rPr>
          <w:b/>
          <w:bCs/>
          <w:sz w:val="32"/>
          <w:szCs w:val="32"/>
        </w:rPr>
        <w:fldChar w:fldCharType="separate"/>
      </w:r>
      <w:r w:rsidR="004D18AA">
        <w:rPr>
          <w:b/>
          <w:bCs/>
          <w:sz w:val="32"/>
          <w:szCs w:val="32"/>
        </w:rPr>
        <w:t>Visión del proyecto</w:t>
      </w:r>
      <w:r w:rsidRPr="00AE6CA5" w:rsidR="00D029B5">
        <w:rPr>
          <w:b/>
          <w:bCs/>
          <w:sz w:val="32"/>
          <w:szCs w:val="32"/>
        </w:rPr>
        <w:fldChar w:fldCharType="end"/>
      </w:r>
    </w:p>
    <w:p w:rsidRPr="00AE6CA5" w:rsidR="004D18AA" w:rsidP="004D18AA" w:rsidRDefault="00AC52B4" w14:paraId="0C5CBD58" w14:textId="77777777">
      <w:pPr>
        <w:spacing w:before="100"/>
        <w:jc w:val="right"/>
        <w:rPr>
          <w:b/>
          <w:bCs/>
          <w:sz w:val="32"/>
          <w:szCs w:val="32"/>
        </w:rPr>
      </w:pPr>
      <w:bookmarkStart w:name="_Hlk140406340" w:id="4"/>
      <w:r>
        <w:rPr>
          <w:b/>
          <w:bCs/>
          <w:sz w:val="32"/>
          <w:szCs w:val="32"/>
        </w:rPr>
        <w:t>Módulo de Registro de Asistencia</w:t>
      </w:r>
      <w:r w:rsidR="00C92C8E">
        <w:rPr>
          <w:b/>
          <w:bCs/>
          <w:sz w:val="32"/>
          <w:szCs w:val="32"/>
        </w:rPr>
        <w:t xml:space="preserve"> para Prácticas</w:t>
      </w:r>
    </w:p>
    <w:p w:rsidRPr="00AE6CA5" w:rsidR="00C57182" w:rsidRDefault="00C92C8E" w14:paraId="5CD87D9B" w14:textId="77777777">
      <w:pPr>
        <w:spacing w:before="100"/>
        <w:jc w:val="right"/>
        <w:rPr>
          <w:sz w:val="32"/>
        </w:rPr>
      </w:pPr>
      <w:bookmarkStart w:name="_Hlk140406385" w:id="5"/>
      <w:bookmarkEnd w:id="4"/>
      <w:r>
        <w:rPr>
          <w:sz w:val="32"/>
        </w:rPr>
        <w:t>Desarrollo de Software</w:t>
      </w:r>
      <w:r w:rsidRPr="00AE6CA5" w:rsidR="00D029B5">
        <w:rPr>
          <w:sz w:val="32"/>
        </w:rPr>
        <w:fldChar w:fldCharType="begin"/>
      </w:r>
      <w:r w:rsidRPr="00AE6CA5" w:rsidR="00D029B5">
        <w:rPr>
          <w:sz w:val="32"/>
        </w:rPr>
        <w:instrText xml:space="preserve"> SUBJECT   \* MERGEFORMAT </w:instrText>
      </w:r>
      <w:r w:rsidRPr="00AE6CA5" w:rsidR="00D029B5">
        <w:rPr>
          <w:sz w:val="32"/>
        </w:rPr>
        <w:fldChar w:fldCharType="separate"/>
      </w:r>
      <w:r w:rsidR="00C33233">
        <w:rPr>
          <w:sz w:val="32"/>
        </w:rPr>
        <w:t>-IST17J</w:t>
      </w:r>
      <w:r w:rsidRPr="00AE6CA5" w:rsidR="00D029B5">
        <w:rPr>
          <w:sz w:val="32"/>
        </w:rPr>
        <w:fldChar w:fldCharType="end"/>
      </w:r>
    </w:p>
    <w:bookmarkEnd w:id="5"/>
    <w:p w:rsidRPr="00AE6CA5" w:rsidR="00C57182" w:rsidRDefault="00C57182" w14:paraId="78579CB0" w14:textId="77777777">
      <w:pPr>
        <w:jc w:val="right"/>
      </w:pPr>
    </w:p>
    <w:p w:rsidRPr="00497E93" w:rsidR="00C57182" w:rsidRDefault="00C57182" w14:paraId="54231608" w14:textId="77777777">
      <w:pPr>
        <w:jc w:val="right"/>
        <w:rPr>
          <w:u w:val="single"/>
        </w:rPr>
      </w:pPr>
    </w:p>
    <w:p w:rsidRPr="00AE6CA5" w:rsidR="00C57182" w:rsidRDefault="00C57182" w14:paraId="611101C1" w14:textId="77777777">
      <w:pPr>
        <w:jc w:val="right"/>
      </w:pPr>
    </w:p>
    <w:p w:rsidRPr="00AE6CA5" w:rsidR="00C57182" w:rsidRDefault="00C57182" w14:paraId="647D2293" w14:textId="77777777">
      <w:pPr>
        <w:jc w:val="right"/>
      </w:pPr>
      <w:commentRangeStart w:id="6"/>
      <w:r w:rsidRPr="00AE6CA5">
        <w:t xml:space="preserve">Versión </w:t>
      </w:r>
      <w:bookmarkStart w:name="Version" w:id="7"/>
      <w:r w:rsidRPr="00AE6CA5" w:rsidR="00092602">
        <w:t>[1.</w:t>
      </w:r>
      <w:r w:rsidRPr="00AE6CA5">
        <w:t>0</w:t>
      </w:r>
      <w:r w:rsidRPr="00AE6CA5" w:rsidR="00092602">
        <w:t>.</w:t>
      </w:r>
      <w:r w:rsidR="00DB2455">
        <w:t>0</w:t>
      </w:r>
      <w:r w:rsidRPr="00AE6CA5" w:rsidR="00092602">
        <w:t>]</w:t>
      </w:r>
      <w:bookmarkEnd w:id="7"/>
      <w:commentRangeEnd w:id="6"/>
      <w:r w:rsidRPr="00AE6CA5" w:rsidR="00092602">
        <w:rPr>
          <w:rStyle w:val="Refdecomentario"/>
        </w:rPr>
        <w:commentReference w:id="6"/>
      </w:r>
      <w:r w:rsidRPr="00AE6CA5">
        <w:t xml:space="preserve"> </w:t>
      </w:r>
    </w:p>
    <w:p w:rsidRPr="00AE6CA5" w:rsidR="00C57182" w:rsidRDefault="00C57182" w14:paraId="2FA45CF6" w14:textId="77777777">
      <w:pPr>
        <w:jc w:val="right"/>
      </w:pPr>
    </w:p>
    <w:p w:rsidRPr="00AE6CA5" w:rsidR="00C57182" w:rsidRDefault="00C57182" w14:paraId="4F8F10FF" w14:textId="77777777">
      <w:pPr>
        <w:jc w:val="right"/>
      </w:pPr>
    </w:p>
    <w:p w:rsidRPr="00AE6CA5" w:rsidR="00C57182" w:rsidRDefault="00C57182" w14:paraId="3E8BF95A" w14:textId="77777777">
      <w:pPr>
        <w:jc w:val="right"/>
      </w:pPr>
    </w:p>
    <w:p w:rsidRPr="00AE6CA5" w:rsidR="00C57182" w:rsidRDefault="00C57182" w14:paraId="1AE9CF0F" w14:textId="77777777">
      <w:pPr>
        <w:jc w:val="center"/>
        <w:sectPr w:rsidRPr="00AE6CA5" w:rsidR="00C57182" w:rsidSect="00AC112C">
          <w:headerReference w:type="default" r:id="rId11"/>
          <w:footerReference w:type="default" r:id="rId12"/>
          <w:pgSz w:w="11907" w:h="16840" w:orient="portrait" w:code="9"/>
          <w:pgMar w:top="2523" w:right="1701" w:bottom="1985" w:left="1701" w:header="1843" w:footer="1038" w:gutter="0"/>
          <w:cols w:space="720"/>
          <w:docGrid w:linePitch="360"/>
        </w:sectPr>
      </w:pPr>
    </w:p>
    <w:p w:rsidRPr="00AE6CA5" w:rsidR="00C57182" w:rsidRDefault="00C57182" w14:paraId="16B9325E" w14:textId="77777777">
      <w:pPr>
        <w:pStyle w:val="Ttulo"/>
        <w:rPr>
          <w:sz w:val="28"/>
        </w:rPr>
      </w:pPr>
      <w:r w:rsidRPr="00AE6CA5">
        <w:rPr>
          <w:sz w:val="28"/>
        </w:rPr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237"/>
        <w:gridCol w:w="7551"/>
      </w:tblGrid>
      <w:tr w:rsidRPr="00AE6CA5" w:rsidR="00C57182" w14:paraId="6F3F22E3" w14:textId="77777777">
        <w:tblPrEx>
          <w:tblCellMar>
            <w:top w:w="0" w:type="dxa"/>
            <w:bottom w:w="0" w:type="dxa"/>
          </w:tblCellMar>
        </w:tblPrEx>
        <w:tc>
          <w:tcPr>
            <w:tcW w:w="1238" w:type="dxa"/>
            <w:tcBorders>
              <w:top w:val="single" w:color="808080" w:sz="12" w:space="0"/>
            </w:tcBorders>
          </w:tcPr>
          <w:p w:rsidRPr="00AE6CA5" w:rsidR="00C57182" w:rsidRDefault="00C57182" w14:paraId="59CDF14D" w14:textId="77777777">
            <w:pPr>
              <w:rPr>
                <w:smallCaps/>
              </w:rPr>
            </w:pPr>
            <w:r w:rsidRPr="00AE6CA5">
              <w:rPr>
                <w:smallCaps/>
              </w:rPr>
              <w:t>Título:</w:t>
            </w:r>
          </w:p>
        </w:tc>
        <w:tc>
          <w:tcPr>
            <w:tcW w:w="7766" w:type="dxa"/>
            <w:tcBorders>
              <w:top w:val="single" w:color="808080" w:sz="12" w:space="0"/>
            </w:tcBorders>
          </w:tcPr>
          <w:p w:rsidRPr="00AE6CA5" w:rsidR="00C57182" w:rsidRDefault="00AC52B4" w14:paraId="4CAEF6CE" w14:textId="77777777">
            <w:r>
              <w:t xml:space="preserve">Registro de Asistencia </w:t>
            </w:r>
            <w:r w:rsidR="00B219FB">
              <w:t>para Prácticas</w:t>
            </w:r>
          </w:p>
        </w:tc>
      </w:tr>
      <w:tr w:rsidRPr="00AE6CA5" w:rsidR="00C57182" w14:paraId="3250C5E7" w14:textId="77777777">
        <w:tblPrEx>
          <w:tblCellMar>
            <w:top w:w="0" w:type="dxa"/>
            <w:bottom w:w="0" w:type="dxa"/>
          </w:tblCellMar>
        </w:tblPrEx>
        <w:tc>
          <w:tcPr>
            <w:tcW w:w="1238" w:type="dxa"/>
          </w:tcPr>
          <w:p w:rsidRPr="00AE6CA5" w:rsidR="00C57182" w:rsidRDefault="00C57182" w14:paraId="642A4770" w14:textId="77777777">
            <w:pPr>
              <w:rPr>
                <w:smallCaps/>
              </w:rPr>
            </w:pPr>
            <w:r w:rsidRPr="00AE6CA5">
              <w:rPr>
                <w:smallCaps/>
              </w:rPr>
              <w:t>Subtítulo:</w:t>
            </w:r>
          </w:p>
        </w:tc>
        <w:tc>
          <w:tcPr>
            <w:tcW w:w="7766" w:type="dxa"/>
          </w:tcPr>
          <w:p w:rsidRPr="00AE6CA5" w:rsidR="00C57182" w:rsidRDefault="00B219FB" w14:paraId="45037FF5" w14:textId="77777777">
            <w:r>
              <w:fldChar w:fldCharType="begin"/>
            </w:r>
            <w:r>
              <w:instrText> SUBJECT  \* MERGEFORMAT </w:instrText>
            </w:r>
            <w:r>
              <w:fldChar w:fldCharType="separate"/>
            </w:r>
            <w:r>
              <w:t>Asistencia-IST17J</w:t>
            </w:r>
            <w:r>
              <w:fldChar w:fldCharType="end"/>
            </w:r>
          </w:p>
        </w:tc>
      </w:tr>
      <w:tr w:rsidRPr="00AE6CA5" w:rsidR="00C57182" w14:paraId="5420FFAF" w14:textId="77777777">
        <w:tblPrEx>
          <w:tblCellMar>
            <w:top w:w="0" w:type="dxa"/>
            <w:bottom w:w="0" w:type="dxa"/>
          </w:tblCellMar>
        </w:tblPrEx>
        <w:tc>
          <w:tcPr>
            <w:tcW w:w="1238" w:type="dxa"/>
          </w:tcPr>
          <w:p w:rsidRPr="00AE6CA5" w:rsidR="00C57182" w:rsidRDefault="00C57182" w14:paraId="5FC4F7F9" w14:textId="77777777">
            <w:pPr>
              <w:rPr>
                <w:smallCaps/>
              </w:rPr>
            </w:pPr>
            <w:r w:rsidRPr="00AE6CA5">
              <w:rPr>
                <w:smallCaps/>
              </w:rPr>
              <w:t>Versión:</w:t>
            </w:r>
          </w:p>
        </w:tc>
        <w:tc>
          <w:tcPr>
            <w:tcW w:w="7766" w:type="dxa"/>
          </w:tcPr>
          <w:p w:rsidRPr="00AE6CA5" w:rsidR="00C57182" w:rsidRDefault="00C57182" w14:paraId="2269E91F" w14:textId="77777777">
            <w:r w:rsidRPr="00AE6CA5">
              <w:fldChar w:fldCharType="begin"/>
            </w:r>
            <w:r w:rsidRPr="00AE6CA5">
              <w:instrText xml:space="preserve"> REF Version \h </w:instrText>
            </w:r>
            <w:r w:rsidRPr="00AE6CA5">
              <w:instrText xml:space="preserve"> \* MERGEFORMAT </w:instrText>
            </w:r>
            <w:r w:rsidRPr="00AE6CA5">
              <w:fldChar w:fldCharType="separate"/>
            </w:r>
            <w:r w:rsidRPr="00AE6CA5" w:rsidR="00CF025B">
              <w:t>[1.0.</w:t>
            </w:r>
            <w:r w:rsidR="00CF025B">
              <w:t>0</w:t>
            </w:r>
            <w:r w:rsidRPr="00AE6CA5" w:rsidR="00CF025B">
              <w:t>]</w:t>
            </w:r>
            <w:r w:rsidRPr="00AE6CA5">
              <w:fldChar w:fldCharType="end"/>
            </w:r>
          </w:p>
        </w:tc>
      </w:tr>
      <w:tr w:rsidRPr="00AE6CA5" w:rsidR="00C57182" w14:paraId="1594FD91" w14:textId="77777777">
        <w:tblPrEx>
          <w:tblCellMar>
            <w:top w:w="0" w:type="dxa"/>
            <w:bottom w:w="0" w:type="dxa"/>
          </w:tblCellMar>
        </w:tblPrEx>
        <w:tc>
          <w:tcPr>
            <w:tcW w:w="1238" w:type="dxa"/>
          </w:tcPr>
          <w:p w:rsidRPr="00AE6CA5" w:rsidR="00C57182" w:rsidRDefault="00C57182" w14:paraId="10FDC9F9" w14:textId="77777777">
            <w:pPr>
              <w:rPr>
                <w:smallCaps/>
              </w:rPr>
            </w:pPr>
            <w:r w:rsidRPr="00AE6CA5">
              <w:rPr>
                <w:smallCaps/>
              </w:rPr>
              <w:t>Archivo:</w:t>
            </w:r>
          </w:p>
        </w:tc>
        <w:tc>
          <w:tcPr>
            <w:tcW w:w="7766" w:type="dxa"/>
          </w:tcPr>
          <w:p w:rsidRPr="00AE6CA5" w:rsidR="00C57182" w:rsidRDefault="00C57182" w14:paraId="733A106C" w14:textId="77777777">
            <w:r>
              <w:fldChar w:fldCharType="begin"/>
            </w:r>
            <w:r>
              <w:instrText> FILENAME  \* MERGEFORMAT </w:instrText>
            </w:r>
            <w:r>
              <w:fldChar w:fldCharType="separate"/>
            </w:r>
            <w:r w:rsidR="008D57F1">
              <w:rPr>
                <w:noProof/>
              </w:rPr>
              <w:t>Vision del proyecto (</w:t>
            </w:r>
            <w:r w:rsidR="00B219FB">
              <w:rPr>
                <w:noProof/>
              </w:rPr>
              <w:t>Asistencia</w:t>
            </w:r>
            <w:r w:rsidR="008D57F1">
              <w:rPr>
                <w:noProof/>
              </w:rPr>
              <w:t>)</w:t>
            </w:r>
            <w:r>
              <w:fldChar w:fldCharType="end"/>
            </w:r>
            <w:r w:rsidR="00B219FB">
              <w:t>.</w:t>
            </w:r>
            <w:proofErr w:type="spellStart"/>
            <w:r w:rsidR="00B219FB">
              <w:t>doc</w:t>
            </w:r>
            <w:proofErr w:type="spellEnd"/>
          </w:p>
        </w:tc>
      </w:tr>
      <w:tr w:rsidRPr="00AE6CA5" w:rsidR="00C57182" w14:paraId="7D0EB77F" w14:textId="77777777">
        <w:tblPrEx>
          <w:tblCellMar>
            <w:top w:w="0" w:type="dxa"/>
            <w:bottom w:w="0" w:type="dxa"/>
          </w:tblCellMar>
        </w:tblPrEx>
        <w:tc>
          <w:tcPr>
            <w:tcW w:w="1238" w:type="dxa"/>
          </w:tcPr>
          <w:p w:rsidRPr="00AE6CA5" w:rsidR="00C57182" w:rsidRDefault="00C57182" w14:paraId="0FD060BF" w14:textId="77777777">
            <w:pPr>
              <w:rPr>
                <w:smallCaps/>
              </w:rPr>
            </w:pPr>
            <w:r w:rsidRPr="00AE6CA5">
              <w:rPr>
                <w:smallCaps/>
              </w:rPr>
              <w:t>Autor:</w:t>
            </w:r>
          </w:p>
        </w:tc>
        <w:tc>
          <w:tcPr>
            <w:tcW w:w="7766" w:type="dxa"/>
          </w:tcPr>
          <w:p w:rsidRPr="00AE6CA5" w:rsidR="006C6D3D" w:rsidRDefault="006C6D3D" w14:paraId="481C3449" w14:textId="77777777">
            <w:r>
              <w:t>Alejandro Muñoz</w:t>
            </w:r>
          </w:p>
        </w:tc>
      </w:tr>
      <w:tr w:rsidRPr="00AE6CA5" w:rsidR="00C57182" w14:paraId="57E0BC22" w14:textId="77777777">
        <w:tblPrEx>
          <w:tblCellMar>
            <w:top w:w="0" w:type="dxa"/>
            <w:bottom w:w="0" w:type="dxa"/>
          </w:tblCellMar>
        </w:tblPrEx>
        <w:tc>
          <w:tcPr>
            <w:tcW w:w="1238" w:type="dxa"/>
            <w:tcBorders>
              <w:bottom w:val="single" w:color="808080" w:sz="12" w:space="0"/>
            </w:tcBorders>
          </w:tcPr>
          <w:p w:rsidRPr="00AE6CA5" w:rsidR="00C57182" w:rsidRDefault="00C57182" w14:paraId="38A28151" w14:textId="77777777">
            <w:pPr>
              <w:rPr>
                <w:smallCaps/>
              </w:rPr>
            </w:pPr>
            <w:r w:rsidRPr="00AE6CA5">
              <w:rPr>
                <w:smallCaps/>
              </w:rPr>
              <w:t>Estado:</w:t>
            </w:r>
          </w:p>
        </w:tc>
        <w:tc>
          <w:tcPr>
            <w:tcW w:w="7766" w:type="dxa"/>
            <w:tcBorders>
              <w:bottom w:val="single" w:color="808080" w:sz="12" w:space="0"/>
            </w:tcBorders>
          </w:tcPr>
          <w:p w:rsidRPr="00AE6CA5" w:rsidR="00C57182" w:rsidRDefault="00715471" w14:paraId="4D47D5C5" w14:textId="77777777">
            <w:r>
              <w:t xml:space="preserve">Formal </w:t>
            </w:r>
          </w:p>
        </w:tc>
      </w:tr>
    </w:tbl>
    <w:p w:rsidRPr="00AE6CA5" w:rsidR="00C57182" w:rsidRDefault="00C57182" w14:paraId="639E4ED3" w14:textId="77777777">
      <w:pPr>
        <w:pStyle w:val="Ttulo"/>
        <w:rPr>
          <w:sz w:val="28"/>
        </w:rPr>
      </w:pPr>
      <w:r w:rsidRPr="00AE6CA5">
        <w:rPr>
          <w:sz w:val="28"/>
        </w:rPr>
        <w:t>Lista de Cambios</w:t>
      </w:r>
    </w:p>
    <w:tbl>
      <w:tblPr>
        <w:tblW w:w="9035" w:type="dxa"/>
        <w:tblBorders>
          <w:top w:val="single" w:color="808080" w:sz="12" w:space="0"/>
          <w:left w:val="nil"/>
          <w:bottom w:val="single" w:color="808080" w:sz="12" w:space="0"/>
          <w:right w:val="nil"/>
          <w:insideH w:val="nil"/>
          <w:insideV w:val="nil"/>
        </w:tblBorders>
        <w:tblLook w:val="00A7" w:firstRow="1" w:lastRow="0" w:firstColumn="1" w:lastColumn="0" w:noHBand="0" w:noVBand="0"/>
      </w:tblPr>
      <w:tblGrid>
        <w:gridCol w:w="1061"/>
        <w:gridCol w:w="1351"/>
        <w:gridCol w:w="861"/>
        <w:gridCol w:w="5762"/>
      </w:tblGrid>
      <w:tr w:rsidRPr="00AE6CA5" w:rsidR="00C57182" w14:paraId="4B838999" w14:textId="77777777">
        <w:tblPrEx>
          <w:tblCellMar>
            <w:top w:w="0" w:type="dxa"/>
            <w:bottom w:w="0" w:type="dxa"/>
          </w:tblCellMar>
        </w:tblPrEx>
        <w:tc>
          <w:tcPr>
            <w:tcW w:w="1061" w:type="dxa"/>
            <w:tcBorders>
              <w:bottom w:val="single" w:color="808080" w:sz="6" w:space="0"/>
            </w:tcBorders>
          </w:tcPr>
          <w:p w:rsidRPr="00AE6CA5" w:rsidR="00C57182" w:rsidRDefault="00C57182" w14:paraId="4B42D2C3" w14:textId="77777777">
            <w:pPr>
              <w:rPr>
                <w:smallCaps/>
              </w:rPr>
            </w:pPr>
            <w:r w:rsidRPr="00AE6CA5">
              <w:rPr>
                <w:smallCaps/>
              </w:rPr>
              <w:t>Versión</w:t>
            </w:r>
          </w:p>
        </w:tc>
        <w:tc>
          <w:tcPr>
            <w:tcW w:w="1351" w:type="dxa"/>
            <w:tcBorders>
              <w:bottom w:val="single" w:color="808080" w:sz="6" w:space="0"/>
            </w:tcBorders>
          </w:tcPr>
          <w:p w:rsidRPr="00AE6CA5" w:rsidR="00C57182" w:rsidRDefault="00C57182" w14:paraId="5D9C6212" w14:textId="77777777">
            <w:pPr>
              <w:rPr>
                <w:smallCaps/>
              </w:rPr>
            </w:pPr>
            <w:r w:rsidRPr="00AE6CA5">
              <w:rPr>
                <w:smallCaps/>
              </w:rPr>
              <w:t>Fecha</w:t>
            </w:r>
          </w:p>
        </w:tc>
        <w:tc>
          <w:tcPr>
            <w:tcW w:w="861" w:type="dxa"/>
            <w:tcBorders>
              <w:bottom w:val="single" w:color="808080" w:sz="6" w:space="0"/>
            </w:tcBorders>
          </w:tcPr>
          <w:p w:rsidRPr="00AE6CA5" w:rsidR="00C57182" w:rsidRDefault="00C57182" w14:paraId="536B4792" w14:textId="77777777">
            <w:pPr>
              <w:rPr>
                <w:smallCaps/>
              </w:rPr>
            </w:pPr>
            <w:r w:rsidRPr="00AE6CA5">
              <w:rPr>
                <w:smallCaps/>
              </w:rPr>
              <w:t>Autor</w:t>
            </w:r>
          </w:p>
        </w:tc>
        <w:tc>
          <w:tcPr>
            <w:tcW w:w="5762" w:type="dxa"/>
            <w:tcBorders>
              <w:bottom w:val="single" w:color="808080" w:sz="6" w:space="0"/>
            </w:tcBorders>
          </w:tcPr>
          <w:p w:rsidRPr="00AE6CA5" w:rsidR="00C57182" w:rsidRDefault="00C57182" w14:paraId="55A58F9E" w14:textId="77777777">
            <w:pPr>
              <w:rPr>
                <w:smallCaps/>
              </w:rPr>
            </w:pPr>
            <w:r w:rsidRPr="00AE6CA5">
              <w:rPr>
                <w:smallCaps/>
              </w:rPr>
              <w:t>Descripción</w:t>
            </w:r>
          </w:p>
        </w:tc>
      </w:tr>
      <w:tr w:rsidRPr="00AE6CA5" w:rsidR="009417A4" w14:paraId="60327F4C" w14:textId="77777777">
        <w:tblPrEx>
          <w:tblCellMar>
            <w:top w:w="0" w:type="dxa"/>
            <w:bottom w:w="0" w:type="dxa"/>
          </w:tblCellMar>
        </w:tblPrEx>
        <w:tc>
          <w:tcPr>
            <w:tcW w:w="1061" w:type="dxa"/>
          </w:tcPr>
          <w:p w:rsidRPr="00AE6CA5" w:rsidR="009417A4" w:rsidP="00723139" w:rsidRDefault="006C6D3D" w14:paraId="10428D53" w14:textId="77777777">
            <w:r w:rsidRPr="00AE6CA5">
              <w:t>1.0.0</w:t>
            </w:r>
          </w:p>
        </w:tc>
        <w:tc>
          <w:tcPr>
            <w:tcW w:w="1351" w:type="dxa"/>
          </w:tcPr>
          <w:p w:rsidRPr="00AE6CA5" w:rsidR="009417A4" w:rsidP="00723139" w:rsidRDefault="006C6D3D" w14:paraId="64345B5A" w14:textId="77777777">
            <w:r>
              <w:t>202</w:t>
            </w:r>
            <w:r w:rsidR="00AC52B4">
              <w:t>3</w:t>
            </w:r>
            <w:r>
              <w:t>-</w:t>
            </w:r>
            <w:r w:rsidR="00AC52B4">
              <w:t>07</w:t>
            </w:r>
            <w:r>
              <w:t>-</w:t>
            </w:r>
            <w:r w:rsidR="00AC52B4">
              <w:t>15</w:t>
            </w:r>
          </w:p>
        </w:tc>
        <w:tc>
          <w:tcPr>
            <w:tcW w:w="861" w:type="dxa"/>
          </w:tcPr>
          <w:p w:rsidRPr="00AE6CA5" w:rsidR="009417A4" w:rsidP="00723139" w:rsidRDefault="006C6D3D" w14:paraId="47A1805C" w14:textId="77777777">
            <w:r>
              <w:t>AJMP</w:t>
            </w:r>
          </w:p>
        </w:tc>
        <w:tc>
          <w:tcPr>
            <w:tcW w:w="5762" w:type="dxa"/>
          </w:tcPr>
          <w:p w:rsidRPr="00AE6CA5" w:rsidR="009417A4" w:rsidP="00723139" w:rsidRDefault="006C6D3D" w14:paraId="19C61C25" w14:textId="77777777">
            <w:r w:rsidRPr="00AE6CA5">
              <w:t>Emisión Inicial</w:t>
            </w:r>
          </w:p>
        </w:tc>
      </w:tr>
    </w:tbl>
    <w:p w:rsidRPr="00AE6CA5" w:rsidR="00C57182" w:rsidRDefault="00C57182" w14:paraId="0C4A67DF" w14:textId="77777777">
      <w:pPr>
        <w:pStyle w:val="Ttulo"/>
        <w:rPr>
          <w:sz w:val="28"/>
        </w:rPr>
      </w:pPr>
      <w:r w:rsidRPr="00AE6CA5">
        <w:rPr>
          <w:sz w:val="28"/>
        </w:rPr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782"/>
        <w:gridCol w:w="1593"/>
        <w:gridCol w:w="1831"/>
        <w:gridCol w:w="3582"/>
      </w:tblGrid>
      <w:tr w:rsidRPr="00AE6CA5" w:rsidR="00845DDD" w14:paraId="1DC193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3" w:type="dxa"/>
            <w:tcBorders>
              <w:top w:val="single" w:color="808080" w:sz="12" w:space="0"/>
            </w:tcBorders>
          </w:tcPr>
          <w:p w:rsidRPr="00AE6CA5" w:rsidR="00845DDD" w:rsidRDefault="00845DDD" w14:paraId="1D7F80A6" w14:textId="77777777">
            <w:pPr>
              <w:rPr>
                <w:smallCaps/>
              </w:rPr>
            </w:pPr>
            <w:r w:rsidRPr="00AE6CA5">
              <w:rPr>
                <w:smallCaps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color="808080" w:sz="12" w:space="0"/>
              <w:bottom w:val="single" w:color="DDDDDD" w:sz="2" w:space="0"/>
            </w:tcBorders>
          </w:tcPr>
          <w:p w:rsidR="00845DDD" w:rsidRDefault="00845DDD" w14:paraId="3F772158" w14:textId="77777777">
            <w:pPr>
              <w:tabs>
                <w:tab w:val="left" w:pos="1935"/>
              </w:tabs>
            </w:pPr>
            <w:r>
              <w:fldChar w:fldCharType="begin"/>
            </w:r>
            <w:r>
              <w:instrText> AUTHOR  \* MERGEFORMAT </w:instrText>
            </w:r>
            <w:r>
              <w:fldChar w:fldCharType="separate"/>
            </w:r>
            <w:r w:rsidR="006C6D3D">
              <w:t>Alejandro Javier Muñoz P</w:t>
            </w:r>
            <w:r>
              <w:rPr>
                <w:noProof/>
              </w:rPr>
              <w:t>.</w:t>
            </w:r>
            <w:r>
              <w:fldChar w:fldCharType="end"/>
            </w:r>
          </w:p>
          <w:p w:rsidRPr="00AE6CA5" w:rsidR="00845DDD" w:rsidRDefault="006C6D3D" w14:paraId="5846F9EB" w14:textId="77777777">
            <w:pPr>
              <w:tabs>
                <w:tab w:val="left" w:pos="1935"/>
              </w:tabs>
            </w:pPr>
            <w:r>
              <w:t>ESTUDIANTE</w:t>
            </w:r>
            <w:r w:rsidR="005E6074">
              <w:t xml:space="preserve"> </w:t>
            </w:r>
            <w:r>
              <w:t>PROGRAMADO</w:t>
            </w:r>
            <w:r w:rsidR="005E6074">
              <w:t>R</w:t>
            </w:r>
          </w:p>
        </w:tc>
        <w:tc>
          <w:tcPr>
            <w:tcW w:w="3714" w:type="dxa"/>
            <w:vMerge w:val="restart"/>
            <w:tcBorders>
              <w:top w:val="single" w:color="808080" w:sz="12" w:space="0"/>
              <w:bottom w:val="single" w:color="DDDDDD" w:sz="2" w:space="0"/>
            </w:tcBorders>
          </w:tcPr>
          <w:p w:rsidRPr="00AE6CA5" w:rsidR="00845DDD" w:rsidRDefault="00845DDD" w14:paraId="35EE9B1E" w14:textId="77777777"/>
        </w:tc>
      </w:tr>
      <w:tr w:rsidRPr="00AE6CA5" w:rsidR="00845DDD" w14:paraId="22DB2E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3" w:type="dxa"/>
          </w:tcPr>
          <w:p w:rsidRPr="00AE6CA5" w:rsidR="00845DDD" w:rsidRDefault="00845DDD" w14:paraId="263932C5" w14:textId="77777777">
            <w:pPr>
              <w:rPr>
                <w:smallCaps/>
              </w:rPr>
            </w:pPr>
            <w:r w:rsidRPr="00AE6CA5">
              <w:rPr>
                <w:smallCaps/>
              </w:rPr>
              <w:t>Fecha:</w:t>
            </w:r>
          </w:p>
        </w:tc>
        <w:tc>
          <w:tcPr>
            <w:tcW w:w="1630" w:type="dxa"/>
            <w:tcBorders>
              <w:top w:val="single" w:color="DDDDDD" w:sz="2" w:space="0"/>
              <w:bottom w:val="single" w:color="DDDDDD" w:sz="2" w:space="0"/>
            </w:tcBorders>
          </w:tcPr>
          <w:p w:rsidRPr="00AE6CA5" w:rsidR="00845DDD" w:rsidRDefault="00845DDD" w14:paraId="7B5D7339" w14:textId="77777777"/>
        </w:tc>
        <w:tc>
          <w:tcPr>
            <w:tcW w:w="1857" w:type="dxa"/>
            <w:tcBorders>
              <w:top w:val="single" w:color="DDDDDD" w:sz="2" w:space="0"/>
            </w:tcBorders>
          </w:tcPr>
          <w:p w:rsidRPr="00AE6CA5" w:rsidR="00845DDD" w:rsidRDefault="00845DDD" w14:paraId="4B1A52BC" w14:textId="77777777">
            <w:pPr>
              <w:jc w:val="right"/>
            </w:pPr>
            <w:r w:rsidRPr="00AE6CA5">
              <w:t>Firma:</w:t>
            </w:r>
          </w:p>
        </w:tc>
        <w:tc>
          <w:tcPr>
            <w:tcW w:w="3714" w:type="dxa"/>
            <w:vMerge/>
            <w:tcBorders>
              <w:bottom w:val="single" w:color="DDDDDD" w:sz="2" w:space="0"/>
            </w:tcBorders>
          </w:tcPr>
          <w:p w:rsidRPr="00AE6CA5" w:rsidR="00845DDD" w:rsidRDefault="00845DDD" w14:paraId="4BE4C80B" w14:textId="77777777"/>
        </w:tc>
      </w:tr>
    </w:tbl>
    <w:p w:rsidRPr="00AE6CA5" w:rsidR="00845DDD" w:rsidP="00845DDD" w:rsidRDefault="00845DDD" w14:paraId="4D8E232A" w14:textId="77777777"/>
    <w:p w:rsidRPr="00AE6CA5" w:rsidR="00845DDD" w:rsidRDefault="00845DDD" w14:paraId="60E7CE62" w14:textId="77777777"/>
    <w:tbl>
      <w:tblPr>
        <w:tblW w:w="0" w:type="auto"/>
        <w:tblLook w:val="0000" w:firstRow="0" w:lastRow="0" w:firstColumn="0" w:lastColumn="0" w:noHBand="0" w:noVBand="0"/>
      </w:tblPr>
      <w:tblGrid>
        <w:gridCol w:w="1779"/>
        <w:gridCol w:w="1594"/>
        <w:gridCol w:w="1831"/>
        <w:gridCol w:w="3584"/>
      </w:tblGrid>
      <w:tr w:rsidRPr="00AE6CA5" w:rsidR="00715471" w:rsidTr="00284118" w14:paraId="0A8C20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3" w:type="dxa"/>
          </w:tcPr>
          <w:p w:rsidRPr="00AE6CA5" w:rsidR="00715471" w:rsidP="00284118" w:rsidRDefault="00845DDD" w14:paraId="37E5746C" w14:textId="77777777">
            <w:pPr>
              <w:rPr>
                <w:smallCaps/>
              </w:rPr>
            </w:pPr>
            <w:r>
              <w:rPr>
                <w:smallCaps/>
              </w:rPr>
              <w:t>Revisado</w:t>
            </w:r>
            <w:r w:rsidRPr="00AE6CA5" w:rsidR="00715471">
              <w:rPr>
                <w:smallCaps/>
              </w:rPr>
              <w:t xml:space="preserve"> Por:</w:t>
            </w:r>
          </w:p>
        </w:tc>
        <w:tc>
          <w:tcPr>
            <w:tcW w:w="3487" w:type="dxa"/>
            <w:gridSpan w:val="2"/>
            <w:tcBorders>
              <w:bottom w:val="single" w:color="DDDDDD" w:sz="2" w:space="0"/>
            </w:tcBorders>
          </w:tcPr>
          <w:p w:rsidRPr="008228BC" w:rsidR="00715471" w:rsidP="00284118" w:rsidRDefault="006C6D3D" w14:paraId="78B01F82" w14:textId="77777777">
            <w:r>
              <w:t>Ing. José Luis Narváez Q.</w:t>
            </w:r>
            <w:r w:rsidR="003272EF">
              <w:t xml:space="preserve"> </w:t>
            </w:r>
            <w:r w:rsidR="00715471">
              <w:t xml:space="preserve">  </w:t>
            </w:r>
          </w:p>
          <w:p w:rsidRPr="00AE6CA5" w:rsidR="00715471" w:rsidP="00284118" w:rsidRDefault="00AC52B4" w14:paraId="17B5BAFC" w14:textId="77777777">
            <w:pPr>
              <w:rPr>
                <w:i/>
                <w:iCs/>
              </w:rPr>
            </w:pPr>
            <w:r>
              <w:t>DOCENTE</w:t>
            </w:r>
            <w:r w:rsidR="005E6074">
              <w:t xml:space="preserve"> PROGRAMADOR</w:t>
            </w:r>
            <w:r w:rsidR="003272EF">
              <w:t xml:space="preserve"> </w:t>
            </w:r>
          </w:p>
        </w:tc>
        <w:tc>
          <w:tcPr>
            <w:tcW w:w="3714" w:type="dxa"/>
            <w:vMerge w:val="restart"/>
            <w:tcBorders>
              <w:bottom w:val="single" w:color="DDDDDD" w:sz="2" w:space="0"/>
            </w:tcBorders>
          </w:tcPr>
          <w:p w:rsidRPr="00AE6CA5" w:rsidR="00715471" w:rsidP="00284118" w:rsidRDefault="00715471" w14:paraId="31D319A8" w14:textId="77777777"/>
        </w:tc>
      </w:tr>
      <w:tr w:rsidRPr="00AE6CA5" w:rsidR="005E6074" w:rsidTr="00284118" w14:paraId="34E06C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3" w:type="dxa"/>
          </w:tcPr>
          <w:p w:rsidRPr="00AE6CA5" w:rsidR="00715471" w:rsidP="00284118" w:rsidRDefault="00715471" w14:paraId="3CB9E450" w14:textId="77777777">
            <w:pPr>
              <w:rPr>
                <w:smallCaps/>
              </w:rPr>
            </w:pPr>
            <w:r w:rsidRPr="00AE6CA5">
              <w:rPr>
                <w:smallCaps/>
              </w:rPr>
              <w:t>Fecha:</w:t>
            </w:r>
          </w:p>
        </w:tc>
        <w:tc>
          <w:tcPr>
            <w:tcW w:w="1630" w:type="dxa"/>
            <w:tcBorders>
              <w:top w:val="single" w:color="DDDDDD" w:sz="2" w:space="0"/>
              <w:bottom w:val="single" w:color="DDDDDD" w:sz="2" w:space="0"/>
            </w:tcBorders>
          </w:tcPr>
          <w:p w:rsidRPr="00AE6CA5" w:rsidR="00715471" w:rsidP="00284118" w:rsidRDefault="00715471" w14:paraId="4278A5BB" w14:textId="77777777"/>
        </w:tc>
        <w:tc>
          <w:tcPr>
            <w:tcW w:w="1857" w:type="dxa"/>
            <w:tcBorders>
              <w:top w:val="single" w:color="DDDDDD" w:sz="2" w:space="0"/>
            </w:tcBorders>
          </w:tcPr>
          <w:p w:rsidRPr="00AE6CA5" w:rsidR="00715471" w:rsidP="00284118" w:rsidRDefault="00715471" w14:paraId="297ADA84" w14:textId="77777777">
            <w:pPr>
              <w:jc w:val="right"/>
            </w:pPr>
            <w:r w:rsidRPr="00AE6CA5">
              <w:t>Firma:</w:t>
            </w:r>
          </w:p>
        </w:tc>
        <w:tc>
          <w:tcPr>
            <w:tcW w:w="3714" w:type="dxa"/>
            <w:vMerge/>
            <w:tcBorders>
              <w:bottom w:val="single" w:color="DDDDDD" w:sz="2" w:space="0"/>
            </w:tcBorders>
          </w:tcPr>
          <w:p w:rsidRPr="00AE6CA5" w:rsidR="00715471" w:rsidP="00284118" w:rsidRDefault="00715471" w14:paraId="691DBCC9" w14:textId="77777777"/>
        </w:tc>
      </w:tr>
      <w:tr w:rsidRPr="00AE6CA5" w:rsidR="005E6074" w:rsidTr="00845DDD" w14:paraId="5E6637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3" w:type="dxa"/>
          </w:tcPr>
          <w:p w:rsidRPr="00AE6CA5" w:rsidR="00715471" w:rsidP="00284118" w:rsidRDefault="00715471" w14:paraId="20A0B9D4" w14:textId="77777777">
            <w:pPr>
              <w:rPr>
                <w:smallCaps/>
              </w:rPr>
            </w:pPr>
          </w:p>
        </w:tc>
        <w:tc>
          <w:tcPr>
            <w:tcW w:w="1630" w:type="dxa"/>
            <w:tcBorders>
              <w:top w:val="single" w:color="DDDDDD" w:sz="2" w:space="0"/>
              <w:bottom w:val="single" w:color="DDDDDD" w:sz="2" w:space="0"/>
            </w:tcBorders>
          </w:tcPr>
          <w:p w:rsidRPr="00AE6CA5" w:rsidR="00715471" w:rsidP="00284118" w:rsidRDefault="00715471" w14:paraId="5105C851" w14:textId="77777777"/>
        </w:tc>
        <w:tc>
          <w:tcPr>
            <w:tcW w:w="1857" w:type="dxa"/>
          </w:tcPr>
          <w:p w:rsidRPr="00AE6CA5" w:rsidR="00715471" w:rsidP="00284118" w:rsidRDefault="00715471" w14:paraId="65E29E25" w14:textId="77777777">
            <w:pPr>
              <w:jc w:val="right"/>
            </w:pPr>
          </w:p>
        </w:tc>
        <w:tc>
          <w:tcPr>
            <w:tcW w:w="3714" w:type="dxa"/>
            <w:tcBorders>
              <w:top w:val="single" w:color="DDDDDD" w:sz="2" w:space="0"/>
              <w:bottom w:val="single" w:color="DDDDDD" w:sz="2" w:space="0"/>
            </w:tcBorders>
          </w:tcPr>
          <w:p w:rsidRPr="00AE6CA5" w:rsidR="00715471" w:rsidP="00284118" w:rsidRDefault="00715471" w14:paraId="41D9DFA9" w14:textId="77777777"/>
        </w:tc>
      </w:tr>
      <w:tr w:rsidRPr="00AE6CA5" w:rsidR="00845DDD" w14:paraId="51B68C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3" w:type="dxa"/>
          </w:tcPr>
          <w:p w:rsidRPr="00AE6CA5" w:rsidR="00845DDD" w:rsidRDefault="00845DDD" w14:paraId="1271D2AB" w14:textId="77777777">
            <w:pPr>
              <w:rPr>
                <w:smallCaps/>
              </w:rPr>
            </w:pPr>
            <w:r w:rsidRPr="00AE6CA5">
              <w:rPr>
                <w:smallCaps/>
              </w:rPr>
              <w:t>Aprobado Por:</w:t>
            </w:r>
          </w:p>
        </w:tc>
        <w:tc>
          <w:tcPr>
            <w:tcW w:w="3487" w:type="dxa"/>
            <w:gridSpan w:val="2"/>
            <w:tcBorders>
              <w:bottom w:val="single" w:color="DDDDDD" w:sz="2" w:space="0"/>
            </w:tcBorders>
          </w:tcPr>
          <w:p w:rsidRPr="008228BC" w:rsidR="00845DDD" w:rsidRDefault="00AC52B4" w14:paraId="33ABAB29" w14:textId="77777777">
            <w:r>
              <w:t>*******</w:t>
            </w:r>
          </w:p>
          <w:p w:rsidRPr="00AE6CA5" w:rsidR="00845DDD" w:rsidRDefault="00AC52B4" w14:paraId="5BD210D8" w14:textId="77777777">
            <w:pPr>
              <w:rPr>
                <w:i/>
                <w:iCs/>
              </w:rPr>
            </w:pPr>
            <w:r>
              <w:t>**********</w:t>
            </w:r>
          </w:p>
        </w:tc>
        <w:tc>
          <w:tcPr>
            <w:tcW w:w="3714" w:type="dxa"/>
            <w:vMerge w:val="restart"/>
            <w:tcBorders>
              <w:bottom w:val="single" w:color="DDDDDD" w:sz="2" w:space="0"/>
            </w:tcBorders>
          </w:tcPr>
          <w:p w:rsidRPr="00AE6CA5" w:rsidR="00845DDD" w:rsidRDefault="00845DDD" w14:paraId="24DD1D37" w14:textId="77777777"/>
        </w:tc>
      </w:tr>
      <w:tr w:rsidRPr="00AE6CA5" w:rsidR="005E6074" w14:paraId="44D173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3" w:type="dxa"/>
          </w:tcPr>
          <w:p w:rsidRPr="00AE6CA5" w:rsidR="00845DDD" w:rsidRDefault="00845DDD" w14:paraId="6330CD65" w14:textId="77777777">
            <w:pPr>
              <w:rPr>
                <w:smallCaps/>
              </w:rPr>
            </w:pPr>
            <w:r w:rsidRPr="00AE6CA5">
              <w:rPr>
                <w:smallCaps/>
              </w:rPr>
              <w:t>Fecha:</w:t>
            </w:r>
          </w:p>
        </w:tc>
        <w:tc>
          <w:tcPr>
            <w:tcW w:w="1630" w:type="dxa"/>
            <w:tcBorders>
              <w:top w:val="single" w:color="DDDDDD" w:sz="2" w:space="0"/>
              <w:bottom w:val="single" w:color="DDDDDD" w:sz="2" w:space="0"/>
            </w:tcBorders>
          </w:tcPr>
          <w:p w:rsidRPr="00AE6CA5" w:rsidR="00845DDD" w:rsidRDefault="00845DDD" w14:paraId="624485B7" w14:textId="77777777"/>
        </w:tc>
        <w:tc>
          <w:tcPr>
            <w:tcW w:w="1857" w:type="dxa"/>
            <w:tcBorders>
              <w:top w:val="single" w:color="DDDDDD" w:sz="2" w:space="0"/>
            </w:tcBorders>
          </w:tcPr>
          <w:p w:rsidRPr="00AE6CA5" w:rsidR="00845DDD" w:rsidRDefault="00845DDD" w14:paraId="79CA9824" w14:textId="77777777">
            <w:pPr>
              <w:jc w:val="right"/>
            </w:pPr>
            <w:r w:rsidRPr="00AE6CA5">
              <w:t>Firma:</w:t>
            </w:r>
          </w:p>
        </w:tc>
        <w:tc>
          <w:tcPr>
            <w:tcW w:w="3714" w:type="dxa"/>
            <w:vMerge/>
            <w:tcBorders>
              <w:bottom w:val="single" w:color="DDDDDD" w:sz="2" w:space="0"/>
            </w:tcBorders>
          </w:tcPr>
          <w:p w:rsidRPr="00AE6CA5" w:rsidR="00845DDD" w:rsidRDefault="00845DDD" w14:paraId="6C3B9509" w14:textId="77777777"/>
        </w:tc>
      </w:tr>
      <w:tr w:rsidRPr="00AE6CA5" w:rsidR="005E6074" w14:paraId="2FF46D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3" w:type="dxa"/>
          </w:tcPr>
          <w:p w:rsidRPr="00AE6CA5" w:rsidR="00845DDD" w:rsidRDefault="00845DDD" w14:paraId="323A9261" w14:textId="77777777">
            <w:pPr>
              <w:rPr>
                <w:smallCaps/>
              </w:rPr>
            </w:pPr>
          </w:p>
        </w:tc>
        <w:tc>
          <w:tcPr>
            <w:tcW w:w="1630" w:type="dxa"/>
            <w:tcBorders>
              <w:top w:val="single" w:color="DDDDDD" w:sz="2" w:space="0"/>
              <w:bottom w:val="single" w:color="DDDDDD" w:sz="2" w:space="0"/>
            </w:tcBorders>
          </w:tcPr>
          <w:p w:rsidRPr="00AE6CA5" w:rsidR="00845DDD" w:rsidRDefault="00845DDD" w14:paraId="0C0E6178" w14:textId="77777777"/>
        </w:tc>
        <w:tc>
          <w:tcPr>
            <w:tcW w:w="1857" w:type="dxa"/>
          </w:tcPr>
          <w:p w:rsidRPr="00AE6CA5" w:rsidR="00845DDD" w:rsidRDefault="00845DDD" w14:paraId="1EBDDDFC" w14:textId="77777777">
            <w:pPr>
              <w:jc w:val="right"/>
            </w:pPr>
          </w:p>
        </w:tc>
        <w:tc>
          <w:tcPr>
            <w:tcW w:w="3714" w:type="dxa"/>
            <w:tcBorders>
              <w:top w:val="single" w:color="DDDDDD" w:sz="2" w:space="0"/>
              <w:bottom w:val="single" w:color="DDDDDD" w:sz="2" w:space="0"/>
            </w:tcBorders>
          </w:tcPr>
          <w:p w:rsidRPr="00AE6CA5" w:rsidR="00845DDD" w:rsidRDefault="00845DDD" w14:paraId="74F9D885" w14:textId="77777777"/>
        </w:tc>
      </w:tr>
      <w:tr w:rsidRPr="00AE6CA5" w:rsidR="005E6074" w:rsidTr="00845DDD" w14:paraId="4D7BFE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3" w:type="dxa"/>
          </w:tcPr>
          <w:p w:rsidRPr="00AE6CA5" w:rsidR="00845DDD" w:rsidP="00284118" w:rsidRDefault="00845DDD" w14:paraId="4F1C01E8" w14:textId="77777777">
            <w:pPr>
              <w:rPr>
                <w:smallCaps/>
              </w:rPr>
            </w:pPr>
          </w:p>
        </w:tc>
        <w:tc>
          <w:tcPr>
            <w:tcW w:w="1630" w:type="dxa"/>
            <w:tcBorders>
              <w:top w:val="single" w:color="DDDDDD" w:sz="2" w:space="0"/>
              <w:bottom w:val="single" w:color="DDDDDD" w:sz="2" w:space="0"/>
            </w:tcBorders>
          </w:tcPr>
          <w:p w:rsidRPr="00AE6CA5" w:rsidR="00845DDD" w:rsidP="00284118" w:rsidRDefault="00845DDD" w14:paraId="0081FDE6" w14:textId="77777777"/>
        </w:tc>
        <w:tc>
          <w:tcPr>
            <w:tcW w:w="1857" w:type="dxa"/>
          </w:tcPr>
          <w:p w:rsidRPr="00AE6CA5" w:rsidR="00845DDD" w:rsidP="00284118" w:rsidRDefault="00845DDD" w14:paraId="15F60127" w14:textId="77777777">
            <w:pPr>
              <w:jc w:val="right"/>
            </w:pPr>
          </w:p>
        </w:tc>
        <w:tc>
          <w:tcPr>
            <w:tcW w:w="3714" w:type="dxa"/>
            <w:tcBorders>
              <w:top w:val="single" w:color="DDDDDD" w:sz="2" w:space="0"/>
              <w:bottom w:val="single" w:color="DDDDDD" w:sz="2" w:space="0"/>
            </w:tcBorders>
          </w:tcPr>
          <w:p w:rsidRPr="00AE6CA5" w:rsidR="00845DDD" w:rsidP="00284118" w:rsidRDefault="00845DDD" w14:paraId="1996E92C" w14:textId="77777777"/>
        </w:tc>
      </w:tr>
      <w:tr w:rsidRPr="00AE6CA5" w:rsidR="005E6074" w:rsidTr="00284118" w14:paraId="278DE7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3" w:type="dxa"/>
            <w:tcBorders>
              <w:bottom w:val="single" w:color="808080" w:sz="12" w:space="0"/>
            </w:tcBorders>
          </w:tcPr>
          <w:p w:rsidRPr="00AE6CA5" w:rsidR="00845DDD" w:rsidP="00284118" w:rsidRDefault="00845DDD" w14:paraId="28D428CF" w14:textId="77777777">
            <w:pPr>
              <w:rPr>
                <w:smallCaps/>
              </w:rPr>
            </w:pPr>
          </w:p>
        </w:tc>
        <w:tc>
          <w:tcPr>
            <w:tcW w:w="1630" w:type="dxa"/>
            <w:tcBorders>
              <w:top w:val="single" w:color="DDDDDD" w:sz="2" w:space="0"/>
              <w:bottom w:val="single" w:color="808080" w:sz="12" w:space="0"/>
            </w:tcBorders>
          </w:tcPr>
          <w:p w:rsidRPr="00AE6CA5" w:rsidR="00845DDD" w:rsidP="00284118" w:rsidRDefault="00845DDD" w14:paraId="6E2E5E6B" w14:textId="77777777"/>
        </w:tc>
        <w:tc>
          <w:tcPr>
            <w:tcW w:w="1857" w:type="dxa"/>
            <w:tcBorders>
              <w:bottom w:val="single" w:color="808080" w:sz="12" w:space="0"/>
            </w:tcBorders>
          </w:tcPr>
          <w:p w:rsidRPr="00AE6CA5" w:rsidR="00845DDD" w:rsidP="00284118" w:rsidRDefault="00845DDD" w14:paraId="03E92B2E" w14:textId="77777777">
            <w:pPr>
              <w:jc w:val="right"/>
            </w:pPr>
          </w:p>
        </w:tc>
        <w:tc>
          <w:tcPr>
            <w:tcW w:w="3714" w:type="dxa"/>
            <w:tcBorders>
              <w:top w:val="single" w:color="DDDDDD" w:sz="2" w:space="0"/>
              <w:bottom w:val="single" w:color="808080" w:sz="12" w:space="0"/>
            </w:tcBorders>
          </w:tcPr>
          <w:p w:rsidRPr="00AE6CA5" w:rsidR="00845DDD" w:rsidP="00284118" w:rsidRDefault="00845DDD" w14:paraId="232A4460" w14:textId="77777777"/>
        </w:tc>
      </w:tr>
    </w:tbl>
    <w:p w:rsidRPr="00AE6CA5" w:rsidR="00C57182" w:rsidRDefault="00C57182" w14:paraId="09F11E52" w14:textId="77777777"/>
    <w:p w:rsidRPr="00AE6CA5" w:rsidR="00C57182" w:rsidRDefault="00C57182" w14:paraId="0224F33B" w14:textId="77777777">
      <w:pPr>
        <w:tabs>
          <w:tab w:val="left" w:pos="3045"/>
        </w:tabs>
      </w:pPr>
    </w:p>
    <w:p w:rsidRPr="00AE6CA5" w:rsidR="00C57182" w:rsidRDefault="00C57182" w14:paraId="5E93BDD4" w14:textId="77777777">
      <w:pPr>
        <w:pStyle w:val="Ttulo"/>
      </w:pPr>
      <w:r w:rsidRPr="00AE6CA5">
        <w:br w:type="page"/>
      </w:r>
      <w:r w:rsidRPr="00AE6CA5">
        <w:t>Contenido</w:t>
      </w:r>
    </w:p>
    <w:p w:rsidRPr="00AE6CA5" w:rsidR="00C57182" w:rsidP="00F20A6A" w:rsidRDefault="00C57182" w14:paraId="64E64BFA" w14:textId="77777777">
      <w:pPr>
        <w:pStyle w:val="TDC2"/>
        <w:tabs>
          <w:tab w:val="right" w:leader="dot" w:pos="8778"/>
        </w:tabs>
        <w:rPr>
          <w:rFonts w:cs="Arial"/>
        </w:rPr>
      </w:pPr>
    </w:p>
    <w:p w:rsidRPr="00AE6CA5" w:rsidR="00C57182" w:rsidRDefault="00C57182" w14:paraId="71FD9E1E" w14:textId="77777777"/>
    <w:p w:rsidRPr="00AE6CA5" w:rsidR="00C57182" w:rsidRDefault="00C57182" w14:paraId="29A7DF1C" w14:textId="77777777"/>
    <w:p w:rsidR="00A442EB" w:rsidRDefault="004D18AA" w14:paraId="2826F28A" w14:textId="77777777">
      <w:pPr>
        <w:pStyle w:val="TDC1"/>
        <w:tabs>
          <w:tab w:val="left" w:pos="400"/>
          <w:tab w:val="right" w:leader="dot" w:pos="8778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history="1" w:anchor="_Toc226790335">
        <w:r w:rsidRPr="00573922" w:rsidR="00A442EB">
          <w:rPr>
            <w:rStyle w:val="Hipervnculo"/>
            <w:noProof/>
          </w:rPr>
          <w:t>1</w:t>
        </w:r>
        <w:r w:rsidR="00A442EB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Pr="00573922" w:rsidR="00A442EB">
          <w:rPr>
            <w:rStyle w:val="Hipervnculo"/>
            <w:noProof/>
          </w:rPr>
          <w:t>Posicionamiento del Producto</w:t>
        </w:r>
        <w:r w:rsidR="00A442EB">
          <w:rPr>
            <w:noProof/>
            <w:webHidden/>
          </w:rPr>
          <w:tab/>
        </w:r>
        <w:r w:rsidR="00A442EB">
          <w:rPr>
            <w:noProof/>
            <w:webHidden/>
          </w:rPr>
          <w:fldChar w:fldCharType="begin"/>
        </w:r>
        <w:r w:rsidR="00A442EB">
          <w:rPr>
            <w:noProof/>
            <w:webHidden/>
          </w:rPr>
          <w:instrText xml:space="preserve"> PAGEREF _Toc226790335 \h </w:instrText>
        </w:r>
        <w:r w:rsidR="00A442EB">
          <w:rPr>
            <w:noProof/>
            <w:webHidden/>
          </w:rPr>
        </w:r>
        <w:r w:rsidR="00A442EB">
          <w:rPr>
            <w:noProof/>
            <w:webHidden/>
          </w:rPr>
          <w:fldChar w:fldCharType="separate"/>
        </w:r>
        <w:r w:rsidR="00CF025B">
          <w:rPr>
            <w:noProof/>
            <w:webHidden/>
          </w:rPr>
          <w:t>1</w:t>
        </w:r>
        <w:r w:rsidR="00A442EB">
          <w:rPr>
            <w:noProof/>
            <w:webHidden/>
          </w:rPr>
          <w:fldChar w:fldCharType="end"/>
        </w:r>
      </w:hyperlink>
    </w:p>
    <w:p w:rsidR="00A442EB" w:rsidRDefault="00A442EB" w14:paraId="793368E7" w14:textId="77777777">
      <w:pPr>
        <w:pStyle w:val="TDC2"/>
        <w:tabs>
          <w:tab w:val="left" w:pos="880"/>
          <w:tab w:val="right" w:leader="dot" w:pos="8778"/>
        </w:tabs>
        <w:rPr>
          <w:rFonts w:ascii="Calibri" w:hAnsi="Calibri"/>
          <w:smallCaps w:val="0"/>
          <w:noProof/>
          <w:sz w:val="22"/>
          <w:szCs w:val="22"/>
          <w:lang w:val="es-ES" w:eastAsia="es-ES"/>
        </w:rPr>
      </w:pPr>
      <w:hyperlink w:history="1" w:anchor="_Toc226790336">
        <w:r w:rsidRPr="00573922">
          <w:rPr>
            <w:rStyle w:val="Hipervnculo"/>
            <w:rFonts w:ascii="Arial (W1)" w:hAnsi="Arial (W1)"/>
            <w:noProof/>
          </w:rPr>
          <w:t>1.1</w:t>
        </w:r>
        <w:r>
          <w:rPr>
            <w:rFonts w:ascii="Calibri" w:hAnsi="Calibri"/>
            <w:smallCaps w:val="0"/>
            <w:noProof/>
            <w:sz w:val="22"/>
            <w:szCs w:val="22"/>
            <w:lang w:val="es-ES" w:eastAsia="es-ES"/>
          </w:rPr>
          <w:tab/>
        </w:r>
        <w:r w:rsidRPr="00573922">
          <w:rPr>
            <w:rStyle w:val="Hipervnculo"/>
            <w:noProof/>
          </w:rPr>
          <w:t>Definición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_Toc226790336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025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442EB" w:rsidRDefault="00A442EB" w14:paraId="444C5EC7" w14:textId="77777777">
      <w:pPr>
        <w:pStyle w:val="TDC2"/>
        <w:tabs>
          <w:tab w:val="left" w:pos="880"/>
          <w:tab w:val="right" w:leader="dot" w:pos="8778"/>
        </w:tabs>
        <w:rPr>
          <w:rFonts w:ascii="Calibri" w:hAnsi="Calibri"/>
          <w:smallCaps w:val="0"/>
          <w:noProof/>
          <w:sz w:val="22"/>
          <w:szCs w:val="22"/>
          <w:lang w:val="es-ES" w:eastAsia="es-ES"/>
        </w:rPr>
      </w:pPr>
      <w:hyperlink w:history="1" w:anchor="_Toc226790337">
        <w:r w:rsidRPr="00573922">
          <w:rPr>
            <w:rStyle w:val="Hipervnculo"/>
            <w:rFonts w:ascii="Arial (W1)" w:hAnsi="Arial (W1)"/>
            <w:noProof/>
          </w:rPr>
          <w:t>1.2</w:t>
        </w:r>
        <w:r>
          <w:rPr>
            <w:rFonts w:ascii="Calibri" w:hAnsi="Calibri"/>
            <w:smallCaps w:val="0"/>
            <w:noProof/>
            <w:sz w:val="22"/>
            <w:szCs w:val="22"/>
            <w:lang w:val="es-ES" w:eastAsia="es-ES"/>
          </w:rPr>
          <w:tab/>
        </w:r>
        <w:r w:rsidRPr="00573922">
          <w:rPr>
            <w:rStyle w:val="Hipervnculo"/>
            <w:noProof/>
          </w:rPr>
          <w:t>Posicionamiento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_Toc226790337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025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42EB" w:rsidRDefault="00A442EB" w14:paraId="40DCD1AF" w14:textId="77777777">
      <w:pPr>
        <w:pStyle w:val="TDC1"/>
        <w:tabs>
          <w:tab w:val="left" w:pos="400"/>
          <w:tab w:val="right" w:leader="dot" w:pos="8778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history="1" w:anchor="_Toc226790338">
        <w:r w:rsidRPr="00573922">
          <w:rPr>
            <w:rStyle w:val="Hipervnculo"/>
            <w:noProof/>
          </w:rPr>
          <w:t>2</w:t>
        </w:r>
        <w:r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Pr="00573922">
          <w:rPr>
            <w:rStyle w:val="Hipervnculo"/>
            <w:noProof/>
          </w:rPr>
          <w:t>Resumen de los Afectados/Involucrados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_Toc226790338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025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42EB" w:rsidRDefault="00A442EB" w14:paraId="7264F4CC" w14:textId="77777777">
      <w:pPr>
        <w:pStyle w:val="TDC1"/>
        <w:tabs>
          <w:tab w:val="left" w:pos="400"/>
          <w:tab w:val="right" w:leader="dot" w:pos="8778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history="1" w:anchor="_Toc226790339">
        <w:r w:rsidRPr="00573922">
          <w:rPr>
            <w:rStyle w:val="Hipervnculo"/>
            <w:noProof/>
          </w:rPr>
          <w:t>3</w:t>
        </w:r>
        <w:r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Pr="00573922">
          <w:rPr>
            <w:rStyle w:val="Hipervnculo"/>
            <w:noProof/>
          </w:rPr>
          <w:t>Resumen de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_Toc226790339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025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42EB" w:rsidRDefault="00A442EB" w14:paraId="2610283A" w14:textId="77777777">
      <w:pPr>
        <w:pStyle w:val="TDC1"/>
        <w:tabs>
          <w:tab w:val="left" w:pos="400"/>
          <w:tab w:val="right" w:leader="dot" w:pos="8778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history="1" w:anchor="_Toc226790340">
        <w:r w:rsidRPr="00573922">
          <w:rPr>
            <w:rStyle w:val="Hipervnculo"/>
            <w:noProof/>
          </w:rPr>
          <w:t>4</w:t>
        </w:r>
        <w:r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Pr="00573922">
          <w:rPr>
            <w:rStyle w:val="Hipervnculo"/>
            <w:noProof/>
          </w:rPr>
          <w:t>Necesidades de los Afectados/Usuarios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_Toc226790340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02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42EB" w:rsidRDefault="00A442EB" w14:paraId="54E4051F" w14:textId="77777777">
      <w:pPr>
        <w:pStyle w:val="TDC2"/>
        <w:tabs>
          <w:tab w:val="left" w:pos="880"/>
          <w:tab w:val="right" w:leader="dot" w:pos="8778"/>
        </w:tabs>
        <w:rPr>
          <w:rFonts w:ascii="Calibri" w:hAnsi="Calibri"/>
          <w:smallCaps w:val="0"/>
          <w:noProof/>
          <w:sz w:val="22"/>
          <w:szCs w:val="22"/>
          <w:lang w:val="es-ES" w:eastAsia="es-ES"/>
        </w:rPr>
      </w:pPr>
      <w:hyperlink w:history="1" w:anchor="_Toc226790341">
        <w:r w:rsidRPr="00573922">
          <w:rPr>
            <w:rStyle w:val="Hipervnculo"/>
            <w:rFonts w:ascii="Arial (W1)" w:hAnsi="Arial (W1)"/>
            <w:noProof/>
          </w:rPr>
          <w:t>4.1</w:t>
        </w:r>
        <w:r>
          <w:rPr>
            <w:rFonts w:ascii="Calibri" w:hAnsi="Calibri"/>
            <w:smallCaps w:val="0"/>
            <w:noProof/>
            <w:sz w:val="22"/>
            <w:szCs w:val="22"/>
            <w:lang w:val="es-ES" w:eastAsia="es-ES"/>
          </w:rPr>
          <w:tab/>
        </w:r>
        <w:r w:rsidRPr="00573922">
          <w:rPr>
            <w:rStyle w:val="Hipervnculo"/>
            <w:noProof/>
          </w:rPr>
          <w:t>Necesidades comunes de  todos los afectados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_Toc226790341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02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42EB" w:rsidRDefault="00A442EB" w14:paraId="4AA55E1D" w14:textId="77777777">
      <w:pPr>
        <w:pStyle w:val="TDC1"/>
        <w:tabs>
          <w:tab w:val="left" w:pos="400"/>
          <w:tab w:val="right" w:leader="dot" w:pos="8778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history="1" w:anchor="_Toc226790342">
        <w:r w:rsidRPr="00573922">
          <w:rPr>
            <w:rStyle w:val="Hipervnculo"/>
            <w:noProof/>
          </w:rPr>
          <w:t>5</w:t>
        </w:r>
        <w:r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Pr="00573922">
          <w:rPr>
            <w:rStyle w:val="Hipervnculo"/>
            <w:noProof/>
          </w:rPr>
          <w:t>Resumen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_Toc226790342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02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42EB" w:rsidRDefault="00A442EB" w14:paraId="45184EEF" w14:textId="77777777">
      <w:pPr>
        <w:pStyle w:val="TDC2"/>
        <w:tabs>
          <w:tab w:val="left" w:pos="880"/>
          <w:tab w:val="right" w:leader="dot" w:pos="8778"/>
        </w:tabs>
        <w:rPr>
          <w:rFonts w:ascii="Calibri" w:hAnsi="Calibri"/>
          <w:smallCaps w:val="0"/>
          <w:noProof/>
          <w:sz w:val="22"/>
          <w:szCs w:val="22"/>
          <w:lang w:val="es-ES" w:eastAsia="es-ES"/>
        </w:rPr>
      </w:pPr>
      <w:hyperlink w:history="1" w:anchor="_Toc226790343">
        <w:r w:rsidRPr="00573922">
          <w:rPr>
            <w:rStyle w:val="Hipervnculo"/>
            <w:rFonts w:ascii="Arial (W1)" w:hAnsi="Arial (W1)"/>
            <w:noProof/>
          </w:rPr>
          <w:t>5.1</w:t>
        </w:r>
        <w:r>
          <w:rPr>
            <w:rFonts w:ascii="Calibri" w:hAnsi="Calibri"/>
            <w:smallCaps w:val="0"/>
            <w:noProof/>
            <w:sz w:val="22"/>
            <w:szCs w:val="22"/>
            <w:lang w:val="es-ES" w:eastAsia="es-ES"/>
          </w:rPr>
          <w:tab/>
        </w:r>
        <w:r w:rsidRPr="00573922">
          <w:rPr>
            <w:rStyle w:val="Hipervnculo"/>
            <w:noProof/>
          </w:rPr>
          <w:t>Resumen de Capacidades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_Toc226790343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02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42EB" w:rsidRDefault="00A442EB" w14:paraId="5098FCD7" w14:textId="77777777">
      <w:pPr>
        <w:pStyle w:val="TDC2"/>
        <w:tabs>
          <w:tab w:val="left" w:pos="880"/>
          <w:tab w:val="right" w:leader="dot" w:pos="8778"/>
        </w:tabs>
        <w:rPr>
          <w:rFonts w:ascii="Calibri" w:hAnsi="Calibri"/>
          <w:smallCaps w:val="0"/>
          <w:noProof/>
          <w:sz w:val="22"/>
          <w:szCs w:val="22"/>
          <w:lang w:val="es-ES" w:eastAsia="es-ES"/>
        </w:rPr>
      </w:pPr>
      <w:hyperlink w:history="1" w:anchor="_Toc226790344">
        <w:r w:rsidRPr="00573922">
          <w:rPr>
            <w:rStyle w:val="Hipervnculo"/>
            <w:rFonts w:ascii="Arial (W1)" w:hAnsi="Arial (W1)"/>
            <w:noProof/>
            <w:lang w:val="es-ES"/>
          </w:rPr>
          <w:t>5.2</w:t>
        </w:r>
        <w:r>
          <w:rPr>
            <w:rFonts w:ascii="Calibri" w:hAnsi="Calibri"/>
            <w:smallCaps w:val="0"/>
            <w:noProof/>
            <w:sz w:val="22"/>
            <w:szCs w:val="22"/>
            <w:lang w:val="es-ES" w:eastAsia="es-ES"/>
          </w:rPr>
          <w:tab/>
        </w:r>
        <w:r w:rsidRPr="00573922">
          <w:rPr>
            <w:rStyle w:val="Hipervnculo"/>
            <w:noProof/>
            <w:lang w:val="es-ES"/>
          </w:rPr>
          <w:t>Supuestos y Dependencias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_Toc226790344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02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42EB" w:rsidRDefault="00A442EB" w14:paraId="1828B207" w14:textId="77777777">
      <w:pPr>
        <w:pStyle w:val="TDC1"/>
        <w:tabs>
          <w:tab w:val="left" w:pos="400"/>
          <w:tab w:val="right" w:leader="dot" w:pos="8778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history="1" w:anchor="_Toc226790345">
        <w:r w:rsidRPr="00573922">
          <w:rPr>
            <w:rStyle w:val="Hipervnculo"/>
            <w:noProof/>
          </w:rPr>
          <w:t>6</w:t>
        </w:r>
        <w:r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Pr="00573922">
          <w:rPr>
            <w:rStyle w:val="Hipervnculo"/>
            <w:noProof/>
          </w:rPr>
          <w:t>Características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_Toc226790345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02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Pr="00AE6CA5" w:rsidR="00C57182" w:rsidRDefault="004D18AA" w14:paraId="6C427BED" w14:textId="77777777">
      <w:pPr>
        <w:sectPr w:rsidRPr="00AE6CA5" w:rsidR="00C57182">
          <w:headerReference w:type="default" r:id="rId13"/>
          <w:footerReference w:type="default" r:id="rId14"/>
          <w:pgSz w:w="11907" w:h="16840" w:orient="portrait" w:code="9"/>
          <w:pgMar w:top="1418" w:right="1418" w:bottom="1418" w:left="1701" w:header="709" w:footer="709" w:gutter="0"/>
          <w:pgNumType w:fmt="lowerRoman"/>
          <w:cols w:space="720"/>
          <w:docGrid w:linePitch="360"/>
        </w:sectPr>
      </w:pPr>
      <w:r>
        <w:fldChar w:fldCharType="end"/>
      </w:r>
    </w:p>
    <w:p w:rsidR="00F20A6A" w:rsidP="009464E1" w:rsidRDefault="00F20A6A" w14:paraId="4D991494" w14:textId="77777777">
      <w:pPr>
        <w:pStyle w:val="Ttulo1"/>
        <w:tabs>
          <w:tab w:val="clear" w:pos="425"/>
          <w:tab w:val="num" w:pos="538"/>
        </w:tabs>
        <w:ind w:left="538" w:hanging="538"/>
      </w:pPr>
      <w:bookmarkStart w:name="_Toc168997086" w:id="9"/>
      <w:bookmarkStart w:name="_Toc117908350" w:id="10"/>
      <w:bookmarkStart w:name="_Toc226790335" w:id="11"/>
      <w:r>
        <w:t>Posicionamiento del Producto</w:t>
      </w:r>
      <w:bookmarkEnd w:id="10"/>
      <w:bookmarkEnd w:id="11"/>
    </w:p>
    <w:p w:rsidR="00F20A6A" w:rsidP="00F20A6A" w:rsidRDefault="00F20A6A" w14:paraId="04B757BF" w14:textId="77777777">
      <w:pPr>
        <w:pStyle w:val="Ttulo2"/>
        <w:spacing w:after="240"/>
      </w:pPr>
      <w:bookmarkStart w:name="_Toc85606094" w:id="12"/>
      <w:bookmarkStart w:name="_Toc95014817" w:id="13"/>
      <w:bookmarkStart w:name="_Toc117908351" w:id="14"/>
      <w:bookmarkStart w:name="_Toc226790336" w:id="15"/>
      <w:commentRangeStart w:id="16"/>
      <w:r>
        <w:t>Definición del Problema</w:t>
      </w:r>
      <w:bookmarkEnd w:id="12"/>
      <w:bookmarkEnd w:id="13"/>
      <w:commentRangeEnd w:id="16"/>
      <w:r>
        <w:rPr>
          <w:rStyle w:val="Refdecomentario"/>
          <w:rFonts w:cs="Times New Roman"/>
          <w:b w:val="0"/>
          <w:bCs w:val="0"/>
          <w:i w:val="0"/>
          <w:iCs w:val="0"/>
        </w:rPr>
        <w:commentReference w:id="16"/>
      </w:r>
      <w:bookmarkEnd w:id="14"/>
      <w:bookmarkEnd w:id="15"/>
    </w:p>
    <w:tbl>
      <w:tblPr>
        <w:tblW w:w="0" w:type="auto"/>
        <w:tblInd w:w="757" w:type="dxa"/>
        <w:tblBorders>
          <w:top w:val="single" w:color="auto" w:sz="4" w:space="0"/>
          <w:left w:val="single" w:color="auto" w:sz="4" w:space="0"/>
          <w:bottom w:val="single" w:color="auto" w:sz="6" w:space="0"/>
          <w:right w:val="single" w:color="auto" w:sz="4" w:space="0"/>
          <w:insideH w:val="single" w:color="auto" w:sz="6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5147"/>
      </w:tblGrid>
      <w:tr w:rsidR="00F20A6A" w:rsidTr="62EC183B" w14:paraId="4BDE8E7A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clear" w:color="auto" w:fill="auto"/>
            <w:tcMar/>
          </w:tcPr>
          <w:p w:rsidR="00F20A6A" w:rsidP="007E2C53" w:rsidRDefault="00F20A6A" w14:paraId="08ADF609" w14:textId="77777777">
            <w:pPr>
              <w:pStyle w:val="Textoindependiente"/>
              <w:keepNext/>
              <w:ind w:left="72"/>
            </w:pPr>
            <w:commentRangeStart w:id="17"/>
            <w:r>
              <w:t>El problema de</w:t>
            </w:r>
            <w:commentRangeEnd w:id="17"/>
            <w:r>
              <w:rPr>
                <w:rStyle w:val="Refdecomentario"/>
              </w:rPr>
              <w:commentReference w:id="17"/>
            </w:r>
          </w:p>
        </w:tc>
        <w:tc>
          <w:tcPr>
            <w:tcW w:w="5147" w:type="dxa"/>
            <w:tcMar/>
          </w:tcPr>
          <w:p w:rsidR="00F20A6A" w:rsidP="00172211" w:rsidRDefault="00172211" w14:paraId="14C45ADD" w14:textId="73D49D86">
            <w:pPr>
              <w:pStyle w:val="Textoindependiente"/>
              <w:ind w:left="44"/>
            </w:pPr>
            <w:r w:rsidR="62EC183B">
              <w:rPr/>
              <w:t>Automatizar el proceso de asistencia a prácticas-preprofesionales del Instituto Superior Tecnológico 17 de Julio, por un inexistente sistema para optimizar estos procedimientos y garantizar que los estudiantes puedan completar dicho proceso de manera eficaz y efectiva, esto implica al ineficiente proceso actual de prácticas, y la implementación de soluciones que involucren a todos los actores relevantes en el proceso.</w:t>
            </w:r>
          </w:p>
        </w:tc>
      </w:tr>
      <w:tr w:rsidR="00F20A6A" w:rsidTr="62EC183B" w14:paraId="7882AC73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clear" w:color="auto" w:fill="auto"/>
            <w:tcMar/>
          </w:tcPr>
          <w:p w:rsidR="00F20A6A" w:rsidP="007E2C53" w:rsidRDefault="00F20A6A" w14:paraId="340CAF05" w14:textId="77777777">
            <w:pPr>
              <w:pStyle w:val="Textoindependiente"/>
              <w:keepNext/>
              <w:ind w:left="72"/>
            </w:pPr>
            <w:commentRangeStart w:id="18"/>
            <w:r>
              <w:t>Afecta a</w:t>
            </w:r>
            <w:commentRangeEnd w:id="18"/>
            <w:r>
              <w:rPr>
                <w:rStyle w:val="Refdecomentario"/>
              </w:rPr>
              <w:commentReference w:id="18"/>
            </w:r>
          </w:p>
        </w:tc>
        <w:tc>
          <w:tcPr>
            <w:tcW w:w="5147" w:type="dxa"/>
            <w:tcMar/>
          </w:tcPr>
          <w:p w:rsidR="00F20A6A" w:rsidP="007E2C53" w:rsidRDefault="00C455CB" w14:paraId="65A31E58" w14:textId="77777777">
            <w:pPr>
              <w:pStyle w:val="Textoindependiente"/>
              <w:numPr>
                <w:ilvl w:val="0"/>
                <w:numId w:val="12"/>
              </w:numPr>
              <w:tabs>
                <w:tab w:val="clear" w:pos="720"/>
                <w:tab w:val="num" w:pos="383"/>
              </w:tabs>
              <w:ind w:left="383" w:hanging="339"/>
            </w:pPr>
            <w:r>
              <w:t xml:space="preserve">Estudiantes realizando el proceso de practicas </w:t>
            </w:r>
          </w:p>
          <w:p w:rsidR="00F20A6A" w:rsidP="007E2C53" w:rsidRDefault="00C455CB" w14:paraId="3DCFF368" w14:textId="77777777">
            <w:pPr>
              <w:pStyle w:val="Textoindependiente"/>
              <w:numPr>
                <w:ilvl w:val="0"/>
                <w:numId w:val="12"/>
              </w:numPr>
              <w:tabs>
                <w:tab w:val="clear" w:pos="720"/>
                <w:tab w:val="num" w:pos="383"/>
              </w:tabs>
              <w:ind w:left="383" w:hanging="339"/>
            </w:pPr>
            <w:r>
              <w:t>Gestor local de prácticas</w:t>
            </w:r>
            <w:r w:rsidR="007755F5">
              <w:t>.</w:t>
            </w:r>
          </w:p>
          <w:p w:rsidR="00EF2294" w:rsidP="007755F5" w:rsidRDefault="00C455CB" w14:paraId="6DB9A3A9" w14:textId="77777777">
            <w:pPr>
              <w:pStyle w:val="Textoindependiente"/>
              <w:numPr>
                <w:ilvl w:val="0"/>
                <w:numId w:val="12"/>
              </w:numPr>
              <w:tabs>
                <w:tab w:val="clear" w:pos="720"/>
                <w:tab w:val="num" w:pos="383"/>
              </w:tabs>
              <w:ind w:left="383" w:hanging="339"/>
            </w:pPr>
            <w:r>
              <w:t>Tutor Académico</w:t>
            </w:r>
            <w:r w:rsidR="007755F5">
              <w:t>.</w:t>
            </w:r>
          </w:p>
          <w:p w:rsidR="007755F5" w:rsidP="007755F5" w:rsidRDefault="00C455CB" w14:paraId="05C88428" w14:textId="77777777">
            <w:pPr>
              <w:pStyle w:val="Textoindependiente"/>
              <w:numPr>
                <w:ilvl w:val="0"/>
                <w:numId w:val="12"/>
              </w:numPr>
              <w:tabs>
                <w:tab w:val="clear" w:pos="720"/>
                <w:tab w:val="num" w:pos="383"/>
              </w:tabs>
              <w:ind w:left="383" w:hanging="339"/>
            </w:pPr>
            <w:r>
              <w:t>Tutor Empresarial</w:t>
            </w:r>
            <w:r w:rsidR="007755F5">
              <w:t>.</w:t>
            </w:r>
          </w:p>
        </w:tc>
      </w:tr>
      <w:tr w:rsidR="00F20A6A" w:rsidTr="62EC183B" w14:paraId="09EF96D0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clear" w:color="auto" w:fill="auto"/>
            <w:tcMar/>
          </w:tcPr>
          <w:p w:rsidR="00F20A6A" w:rsidP="007E2C53" w:rsidRDefault="00F20A6A" w14:paraId="481EA147" w14:textId="77777777">
            <w:pPr>
              <w:pStyle w:val="Textoindependiente"/>
              <w:keepNext/>
              <w:ind w:left="72"/>
            </w:pPr>
            <w:commentRangeStart w:id="19"/>
            <w:r>
              <w:t>Cuyo impacto es</w:t>
            </w:r>
            <w:commentRangeEnd w:id="19"/>
            <w:r>
              <w:rPr>
                <w:rStyle w:val="Refdecomentario"/>
              </w:rPr>
              <w:commentReference w:id="19"/>
            </w:r>
          </w:p>
        </w:tc>
        <w:tc>
          <w:tcPr>
            <w:tcW w:w="5147" w:type="dxa"/>
            <w:tcMar/>
          </w:tcPr>
          <w:p w:rsidR="00F20A6A" w:rsidP="007E2C53" w:rsidRDefault="007B31C4" w14:paraId="5A1DF10A" w14:textId="77777777">
            <w:pPr>
              <w:pStyle w:val="Textoindependiente"/>
              <w:numPr>
                <w:ilvl w:val="0"/>
                <w:numId w:val="13"/>
              </w:numPr>
              <w:tabs>
                <w:tab w:val="clear" w:pos="720"/>
                <w:tab w:val="num" w:pos="383"/>
              </w:tabs>
              <w:ind w:left="383" w:hanging="339"/>
            </w:pPr>
            <w:r>
              <w:t xml:space="preserve">No tener un estándar </w:t>
            </w:r>
            <w:r w:rsidR="00C455CB">
              <w:t>adecuado de la veracidad de la asistencia de los estudiantes mientras se encuentren dentro de este proceso</w:t>
            </w:r>
            <w:r w:rsidR="00F20A6A">
              <w:t>.</w:t>
            </w:r>
          </w:p>
          <w:p w:rsidR="00F20A6A" w:rsidP="007E2C53" w:rsidRDefault="007B31C4" w14:paraId="49B4FB14" w14:textId="77777777">
            <w:pPr>
              <w:pStyle w:val="Textoindependiente"/>
              <w:numPr>
                <w:ilvl w:val="0"/>
                <w:numId w:val="13"/>
              </w:numPr>
              <w:tabs>
                <w:tab w:val="clear" w:pos="720"/>
                <w:tab w:val="num" w:pos="383"/>
              </w:tabs>
              <w:ind w:left="383" w:hanging="339"/>
            </w:pPr>
            <w:r>
              <w:t xml:space="preserve">El no poder tener un sistema que permita el </w:t>
            </w:r>
            <w:r w:rsidR="007755F5">
              <w:t xml:space="preserve">control de </w:t>
            </w:r>
            <w:r w:rsidR="00C455CB">
              <w:t>real de asistencia de los estudiantes mientras realizan el proceso de prácticas.</w:t>
            </w:r>
          </w:p>
          <w:p w:rsidR="00EF2294" w:rsidP="007755F5" w:rsidRDefault="00C455CB" w14:paraId="3F10FE11" w14:textId="77777777">
            <w:pPr>
              <w:pStyle w:val="Textoindependiente"/>
              <w:numPr>
                <w:ilvl w:val="0"/>
                <w:numId w:val="13"/>
              </w:numPr>
              <w:tabs>
                <w:tab w:val="clear" w:pos="720"/>
                <w:tab w:val="num" w:pos="383"/>
              </w:tabs>
              <w:ind w:left="383" w:hanging="339"/>
            </w:pPr>
            <w:r>
              <w:t>Evidencias para acreditación del instituto</w:t>
            </w:r>
            <w:r w:rsidR="00093024">
              <w:t>.</w:t>
            </w:r>
          </w:p>
        </w:tc>
      </w:tr>
      <w:tr w:rsidR="00F20A6A" w:rsidTr="62EC183B" w14:paraId="39E7448A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clear" w:color="auto" w:fill="auto"/>
            <w:tcMar/>
          </w:tcPr>
          <w:p w:rsidR="00F20A6A" w:rsidP="007E2C53" w:rsidRDefault="00F20A6A" w14:paraId="47796BB9" w14:textId="77777777">
            <w:pPr>
              <w:pStyle w:val="Textoindependiente"/>
              <w:ind w:left="72"/>
            </w:pPr>
            <w:commentRangeStart w:id="20"/>
            <w:r>
              <w:t>Una solución exitosa es</w:t>
            </w:r>
            <w:commentRangeEnd w:id="20"/>
            <w:r>
              <w:rPr>
                <w:rStyle w:val="Refdecomentario"/>
              </w:rPr>
              <w:commentReference w:id="20"/>
            </w:r>
          </w:p>
        </w:tc>
        <w:tc>
          <w:tcPr>
            <w:tcW w:w="5147" w:type="dxa"/>
            <w:tcMar/>
          </w:tcPr>
          <w:p w:rsidR="00F20A6A" w:rsidP="007E2C53" w:rsidRDefault="00C455CB" w14:paraId="182680F6" w14:textId="77777777">
            <w:pPr>
              <w:pStyle w:val="Textoindependiente"/>
              <w:numPr>
                <w:ilvl w:val="0"/>
                <w:numId w:val="14"/>
              </w:numPr>
              <w:tabs>
                <w:tab w:val="clear" w:pos="720"/>
                <w:tab w:val="num" w:pos="383"/>
              </w:tabs>
              <w:ind w:left="383" w:hanging="339"/>
            </w:pPr>
            <w:r>
              <w:t>El estudiante podrá registrar su asistencia los días respectivos a realizar sus prácticas</w:t>
            </w:r>
            <w:r w:rsidR="007755F5">
              <w:t>.</w:t>
            </w:r>
          </w:p>
          <w:p w:rsidR="00F20A6A" w:rsidP="00C455CB" w:rsidRDefault="00C455CB" w14:paraId="182E0E4C" w14:textId="77777777">
            <w:pPr>
              <w:pStyle w:val="Textoindependiente"/>
              <w:numPr>
                <w:ilvl w:val="0"/>
                <w:numId w:val="14"/>
              </w:numPr>
              <w:tabs>
                <w:tab w:val="clear" w:pos="720"/>
                <w:tab w:val="num" w:pos="383"/>
              </w:tabs>
              <w:ind w:left="383" w:hanging="339"/>
              <w:pPrChange w:author="Jose G. Altamirano" w:date="2005-10-19T12:04:00Z" w:id="21">
                <w:pPr>
                  <w:pStyle w:val="Textoennegrita"/>
                </w:pPr>
              </w:pPrChange>
            </w:pPr>
            <w:r>
              <w:t>El tutor académico podrá verificar el estado de asistencia de los estudiantes en cualquier momento y podrá emitir reportes de ser necesario</w:t>
            </w:r>
            <w:r w:rsidR="007B31C4">
              <w:t xml:space="preserve">. </w:t>
            </w:r>
          </w:p>
        </w:tc>
      </w:tr>
    </w:tbl>
    <w:p w:rsidRPr="001F0A7D" w:rsidR="00F20A6A" w:rsidP="00F20A6A" w:rsidRDefault="00F20A6A" w14:paraId="783D2E2F" w14:textId="77777777">
      <w:pPr>
        <w:pStyle w:val="NormalInd"/>
      </w:pPr>
    </w:p>
    <w:p w:rsidRPr="008248AF" w:rsidR="00F20A6A" w:rsidP="00F20A6A" w:rsidRDefault="00F20A6A" w14:paraId="5E21A8EC" w14:textId="77777777">
      <w:pPr>
        <w:pStyle w:val="Ttulo2"/>
        <w:spacing w:after="240"/>
      </w:pPr>
      <w:bookmarkStart w:name="_Toc117908352" w:id="22"/>
      <w:bookmarkStart w:name="_Toc226790337" w:id="23"/>
      <w:commentRangeStart w:id="24"/>
      <w:r w:rsidRPr="001C2A69">
        <w:t>Posicionamiento del Producto</w:t>
      </w:r>
      <w:commentRangeEnd w:id="24"/>
      <w:r>
        <w:rPr>
          <w:rStyle w:val="Refdecomentario"/>
          <w:rFonts w:cs="Times New Roman"/>
          <w:b w:val="0"/>
          <w:bCs w:val="0"/>
          <w:i w:val="0"/>
          <w:iCs w:val="0"/>
        </w:rPr>
        <w:commentReference w:id="24"/>
      </w:r>
      <w:bookmarkEnd w:id="22"/>
      <w:bookmarkEnd w:id="23"/>
    </w:p>
    <w:tbl>
      <w:tblPr>
        <w:tblW w:w="0" w:type="auto"/>
        <w:tblInd w:w="1458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446"/>
      </w:tblGrid>
      <w:tr w:rsidR="00F20A6A" w14:paraId="5A057B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shd w:val="pct25" w:color="auto" w:fill="auto"/>
          </w:tcPr>
          <w:p w:rsidR="00F20A6A" w:rsidP="007E2C53" w:rsidRDefault="00F20A6A" w14:paraId="4C5A5CA5" w14:textId="77777777">
            <w:pPr>
              <w:pStyle w:val="Textoindependiente"/>
              <w:keepNext/>
              <w:ind w:left="72"/>
            </w:pPr>
            <w:commentRangeStart w:id="25"/>
            <w:r>
              <w:t>Para</w:t>
            </w:r>
            <w:commentRangeEnd w:id="25"/>
            <w:r>
              <w:rPr>
                <w:rStyle w:val="Refdecomentario"/>
              </w:rPr>
              <w:commentReference w:id="25"/>
            </w:r>
          </w:p>
        </w:tc>
        <w:tc>
          <w:tcPr>
            <w:tcW w:w="4446" w:type="dxa"/>
          </w:tcPr>
          <w:p w:rsidR="00C81558" w:rsidP="00A4098E" w:rsidRDefault="00C455CB" w14:paraId="41A109E5" w14:textId="77777777">
            <w:pPr>
              <w:pStyle w:val="Textoindependiente"/>
              <w:numPr>
                <w:ilvl w:val="0"/>
                <w:numId w:val="15"/>
              </w:numPr>
            </w:pPr>
            <w:r>
              <w:t>Unidad de Practicas Preprofesionales IST17J</w:t>
            </w:r>
          </w:p>
        </w:tc>
      </w:tr>
      <w:tr w:rsidR="00F20A6A" w14:paraId="6C5811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shd w:val="pct25" w:color="auto" w:fill="auto"/>
          </w:tcPr>
          <w:p w:rsidR="00F20A6A" w:rsidP="007E2C53" w:rsidRDefault="00F20A6A" w14:paraId="1F6DE026" w14:textId="77777777">
            <w:pPr>
              <w:pStyle w:val="Textoindependiente"/>
              <w:keepNext/>
              <w:ind w:left="72"/>
            </w:pPr>
            <w:commentRangeStart w:id="26"/>
            <w:r>
              <w:t>Quién</w:t>
            </w:r>
            <w:commentRangeEnd w:id="26"/>
            <w:r>
              <w:rPr>
                <w:rStyle w:val="Refdecomentario"/>
              </w:rPr>
              <w:commentReference w:id="26"/>
            </w:r>
            <w:r>
              <w:t>(es)</w:t>
            </w:r>
          </w:p>
        </w:tc>
        <w:tc>
          <w:tcPr>
            <w:tcW w:w="4446" w:type="dxa"/>
          </w:tcPr>
          <w:p w:rsidR="00C81558" w:rsidP="00C81558" w:rsidRDefault="00C455CB" w14:paraId="553CC5E1" w14:textId="77777777">
            <w:pPr>
              <w:pStyle w:val="Textoindependiente"/>
              <w:numPr>
                <w:ilvl w:val="0"/>
                <w:numId w:val="15"/>
              </w:numPr>
            </w:pPr>
            <w:r>
              <w:t>Estudiantes</w:t>
            </w:r>
            <w:r w:rsidR="007755F5">
              <w:t>.</w:t>
            </w:r>
            <w:r w:rsidR="00A4098E">
              <w:t xml:space="preserve"> </w:t>
            </w:r>
          </w:p>
          <w:p w:rsidR="00F20A6A" w:rsidP="00A4098E" w:rsidRDefault="00C455CB" w14:paraId="17802BCC" w14:textId="77777777">
            <w:pPr>
              <w:pStyle w:val="Textoindependiente"/>
              <w:numPr>
                <w:ilvl w:val="0"/>
                <w:numId w:val="15"/>
              </w:numPr>
            </w:pPr>
            <w:r>
              <w:t>Gestor de Practicas</w:t>
            </w:r>
            <w:r w:rsidR="00F20A6A">
              <w:t>.</w:t>
            </w:r>
          </w:p>
          <w:p w:rsidR="00C455CB" w:rsidP="00A4098E" w:rsidRDefault="00C455CB" w14:paraId="2B1CE988" w14:textId="77777777">
            <w:pPr>
              <w:pStyle w:val="Textoindependiente"/>
              <w:numPr>
                <w:ilvl w:val="0"/>
                <w:numId w:val="15"/>
              </w:numPr>
            </w:pPr>
            <w:r>
              <w:t>Tutor Académico.</w:t>
            </w:r>
          </w:p>
          <w:p w:rsidR="00C455CB" w:rsidP="00A4098E" w:rsidRDefault="00C455CB" w14:paraId="0F37D7A2" w14:textId="77777777">
            <w:pPr>
              <w:pStyle w:val="Textoindependiente"/>
              <w:numPr>
                <w:ilvl w:val="0"/>
                <w:numId w:val="15"/>
              </w:numPr>
            </w:pPr>
            <w:r>
              <w:t>Tutor Empresarial.</w:t>
            </w:r>
          </w:p>
        </w:tc>
      </w:tr>
      <w:tr w:rsidR="00F20A6A" w14:paraId="1D50BB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shd w:val="pct25" w:color="auto" w:fill="auto"/>
          </w:tcPr>
          <w:p w:rsidR="00F20A6A" w:rsidP="007E2C53" w:rsidRDefault="00F20A6A" w14:paraId="09A18FEB" w14:textId="77777777">
            <w:pPr>
              <w:pStyle w:val="Textoindependiente"/>
              <w:keepNext/>
              <w:ind w:left="72"/>
            </w:pPr>
            <w:commentRangeStart w:id="27"/>
            <w:r>
              <w:t>El (nombre del producto)</w:t>
            </w:r>
            <w:commentRangeEnd w:id="27"/>
            <w:r>
              <w:rPr>
                <w:rStyle w:val="Refdecomentario"/>
              </w:rPr>
              <w:commentReference w:id="27"/>
            </w:r>
          </w:p>
        </w:tc>
        <w:tc>
          <w:tcPr>
            <w:tcW w:w="4446" w:type="dxa"/>
          </w:tcPr>
          <w:p w:rsidRPr="00D43265" w:rsidR="00F20A6A" w:rsidP="00A15CE8" w:rsidRDefault="00F20A6A" w14:paraId="161ACDAA" w14:textId="77777777">
            <w:pPr>
              <w:pStyle w:val="Textoindependiente"/>
              <w:jc w:val="center"/>
              <w:rPr>
                <w:b/>
              </w:rPr>
            </w:pPr>
          </w:p>
        </w:tc>
      </w:tr>
      <w:tr w:rsidR="00F20A6A" w14:paraId="5B5C3F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shd w:val="pct25" w:color="auto" w:fill="auto"/>
          </w:tcPr>
          <w:p w:rsidR="00F20A6A" w:rsidP="007E2C53" w:rsidRDefault="00F20A6A" w14:paraId="3D3398DF" w14:textId="77777777">
            <w:pPr>
              <w:pStyle w:val="Textoindependiente"/>
              <w:keepNext/>
              <w:ind w:left="72"/>
            </w:pPr>
            <w:commentRangeStart w:id="28"/>
            <w:r>
              <w:t>Que</w:t>
            </w:r>
            <w:commentRangeEnd w:id="28"/>
            <w:r>
              <w:rPr>
                <w:rStyle w:val="Refdecomentario"/>
              </w:rPr>
              <w:commentReference w:id="28"/>
            </w:r>
          </w:p>
        </w:tc>
        <w:tc>
          <w:tcPr>
            <w:tcW w:w="4446" w:type="dxa"/>
          </w:tcPr>
          <w:p w:rsidR="00F20A6A" w:rsidP="007E2C53" w:rsidRDefault="00C81558" w14:paraId="7F7C6D0A" w14:textId="77777777">
            <w:pPr>
              <w:pStyle w:val="Textoindependiente"/>
              <w:numPr>
                <w:ilvl w:val="0"/>
                <w:numId w:val="15"/>
              </w:numPr>
              <w:rPr>
                <w:lang w:val="es-ES"/>
              </w:rPr>
            </w:pPr>
            <w:r>
              <w:t xml:space="preserve">Permitirá </w:t>
            </w:r>
            <w:r w:rsidR="00CC3B54">
              <w:t>al</w:t>
            </w:r>
            <w:r w:rsidR="00D15B02">
              <w:t xml:space="preserve"> estudiante registrar su asistencia.</w:t>
            </w:r>
          </w:p>
          <w:p w:rsidRPr="00D15B02" w:rsidR="00F20A6A" w:rsidP="00D15B02" w:rsidRDefault="00D15B02" w14:paraId="63700427" w14:textId="77777777">
            <w:pPr>
              <w:pStyle w:val="Textoindependiente"/>
              <w:numPr>
                <w:ilvl w:val="0"/>
                <w:numId w:val="15"/>
              </w:numPr>
              <w:rPr>
                <w:lang w:val="es-ES"/>
              </w:rPr>
            </w:pPr>
            <w:r>
              <w:t>El tutor académico al igual que la gestora de prácticas podrán l</w:t>
            </w:r>
            <w:r w:rsidR="00CC3B54">
              <w:t>levar un control ágil de</w:t>
            </w:r>
            <w:r>
              <w:t xml:space="preserve"> la asistencia de los estudiantes</w:t>
            </w:r>
            <w:r w:rsidR="00B70D60">
              <w:t xml:space="preserve">. </w:t>
            </w:r>
            <w:r w:rsidR="00CC3B54">
              <w:t xml:space="preserve"> </w:t>
            </w:r>
          </w:p>
        </w:tc>
      </w:tr>
      <w:tr w:rsidR="00F20A6A" w14:paraId="5C7ACD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shd w:val="pct25" w:color="auto" w:fill="auto"/>
          </w:tcPr>
          <w:p w:rsidR="00F20A6A" w:rsidP="007E2C53" w:rsidRDefault="00F20A6A" w14:paraId="7CF0C0F1" w14:textId="77777777">
            <w:pPr>
              <w:pStyle w:val="Textoindependiente"/>
              <w:keepNext/>
              <w:ind w:left="72"/>
            </w:pPr>
            <w:commentRangeStart w:id="29"/>
            <w:r>
              <w:t>A Diferencia</w:t>
            </w:r>
            <w:commentRangeEnd w:id="29"/>
            <w:r>
              <w:rPr>
                <w:rStyle w:val="Refdecomentario"/>
              </w:rPr>
              <w:commentReference w:id="29"/>
            </w:r>
          </w:p>
        </w:tc>
        <w:tc>
          <w:tcPr>
            <w:tcW w:w="4446" w:type="dxa"/>
          </w:tcPr>
          <w:p w:rsidRPr="00D15B02" w:rsidR="00E23628" w:rsidP="00D15B02" w:rsidRDefault="00D15B02" w14:paraId="3B26D9B5" w14:textId="77777777">
            <w:pPr>
              <w:pStyle w:val="Textoindependiente"/>
              <w:numPr>
                <w:ilvl w:val="0"/>
                <w:numId w:val="15"/>
              </w:numPr>
              <w:rPr>
                <w:lang w:val="es-ES"/>
              </w:rPr>
            </w:pPr>
            <w:r>
              <w:rPr>
                <w:lang w:val="es-ES"/>
              </w:rPr>
              <w:t>El registro de asistencia se realiza de manera manual al igual que la verificación de la misma.</w:t>
            </w:r>
            <w:r w:rsidRPr="00D15B02" w:rsidR="009767DE">
              <w:rPr>
                <w:lang w:val="es-ES"/>
              </w:rPr>
              <w:t xml:space="preserve"> </w:t>
            </w:r>
          </w:p>
        </w:tc>
      </w:tr>
      <w:tr w:rsidR="00F20A6A" w14:paraId="5C46E2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shd w:val="pct25" w:color="auto" w:fill="auto"/>
          </w:tcPr>
          <w:p w:rsidR="00F20A6A" w:rsidP="007E2C53" w:rsidRDefault="00F20A6A" w14:paraId="6E37B02E" w14:textId="77777777">
            <w:pPr>
              <w:pStyle w:val="Textoindependiente"/>
              <w:ind w:left="72"/>
              <w:rPr>
                <w:lang w:val="es-ES"/>
              </w:rPr>
            </w:pPr>
            <w:commentRangeStart w:id="30"/>
            <w:r>
              <w:t>Esta</w:t>
            </w:r>
            <w:r>
              <w:rPr>
                <w:lang w:val="es-ES"/>
              </w:rPr>
              <w:t xml:space="preserve"> </w:t>
            </w:r>
            <w:r>
              <w:t>Aplicación</w:t>
            </w:r>
            <w:commentRangeEnd w:id="30"/>
            <w:r>
              <w:rPr>
                <w:rStyle w:val="Refdecomentario"/>
              </w:rPr>
              <w:commentReference w:id="30"/>
            </w:r>
          </w:p>
        </w:tc>
        <w:tc>
          <w:tcPr>
            <w:tcW w:w="4446" w:type="dxa"/>
          </w:tcPr>
          <w:p w:rsidR="00F20A6A" w:rsidP="007E2C53" w:rsidRDefault="00A37E86" w14:paraId="696ED74F" w14:textId="77777777">
            <w:pPr>
              <w:pStyle w:val="Textoindependiente"/>
              <w:numPr>
                <w:ilvl w:val="0"/>
                <w:numId w:val="15"/>
              </w:numPr>
              <w:rPr>
                <w:lang w:val="es-ES"/>
              </w:rPr>
            </w:pPr>
            <w:r>
              <w:rPr>
                <w:lang w:val="es-ES"/>
              </w:rPr>
              <w:t xml:space="preserve">Cubrirá </w:t>
            </w:r>
            <w:r w:rsidR="00B70D60">
              <w:rPr>
                <w:lang w:val="es-ES"/>
              </w:rPr>
              <w:t>todas estas deficiencias antes mencionadas</w:t>
            </w:r>
            <w:r>
              <w:rPr>
                <w:lang w:val="es-ES"/>
              </w:rPr>
              <w:t xml:space="preserve"> </w:t>
            </w:r>
          </w:p>
        </w:tc>
      </w:tr>
    </w:tbl>
    <w:p w:rsidR="00F20A6A" w:rsidP="00F20A6A" w:rsidRDefault="00F20A6A" w14:paraId="267096F9" w14:textId="77777777">
      <w:pPr>
        <w:pStyle w:val="Ttulo1"/>
        <w:tabs>
          <w:tab w:val="clear" w:pos="425"/>
          <w:tab w:val="num" w:pos="538"/>
        </w:tabs>
        <w:ind w:left="538"/>
      </w:pPr>
      <w:bookmarkStart w:name="_Toc117908353" w:id="31"/>
      <w:bookmarkStart w:name="_Toc226790338" w:id="32"/>
      <w:commentRangeStart w:id="33"/>
      <w:r>
        <w:t>Resumen de los Afectados</w:t>
      </w:r>
      <w:r w:rsidRPr="008667AB">
        <w:t>/</w:t>
      </w:r>
      <w:r>
        <w:t>Involucrados</w:t>
      </w:r>
      <w:commentRangeEnd w:id="33"/>
      <w:r>
        <w:rPr>
          <w:rStyle w:val="Refdecomentario"/>
          <w:rFonts w:cs="Times New Roman"/>
          <w:b w:val="0"/>
          <w:bCs w:val="0"/>
          <w:kern w:val="0"/>
        </w:rPr>
        <w:commentReference w:id="33"/>
      </w:r>
      <w:bookmarkEnd w:id="31"/>
      <w:bookmarkEnd w:id="32"/>
    </w:p>
    <w:p w:rsidR="00F20A6A" w:rsidP="00F20A6A" w:rsidRDefault="00F20A6A" w14:paraId="485CA48D" w14:textId="77777777">
      <w:pPr>
        <w:pStyle w:val="NormalInd"/>
      </w:pPr>
    </w:p>
    <w:tbl>
      <w:tblPr>
        <w:tblW w:w="8190" w:type="dxa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150"/>
        <w:gridCol w:w="3240"/>
      </w:tblGrid>
      <w:tr w:rsidRPr="002F2112" w:rsidR="00F20A6A" w14:paraId="7FC638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0" w:type="dxa"/>
            <w:shd w:val="solid" w:color="C0C0C0" w:fill="CCCCCC"/>
          </w:tcPr>
          <w:p w:rsidRPr="002F2112" w:rsidR="00F20A6A" w:rsidP="007E2C53" w:rsidRDefault="00F20A6A" w14:paraId="252183C0" w14:textId="77777777">
            <w:pPr>
              <w:pStyle w:val="Textoindependiente"/>
              <w:keepNext/>
              <w:ind w:left="72"/>
              <w:rPr>
                <w:b/>
              </w:rPr>
            </w:pPr>
            <w:commentRangeStart w:id="34"/>
            <w:r w:rsidRPr="002F2112">
              <w:rPr>
                <w:b/>
              </w:rPr>
              <w:t>Nombre</w:t>
            </w:r>
            <w:commentRangeEnd w:id="34"/>
            <w:r>
              <w:rPr>
                <w:rStyle w:val="Refdecomentario"/>
              </w:rPr>
              <w:commentReference w:id="34"/>
            </w:r>
          </w:p>
        </w:tc>
        <w:tc>
          <w:tcPr>
            <w:tcW w:w="3150" w:type="dxa"/>
            <w:shd w:val="solid" w:color="C0C0C0" w:fill="CCCCCC"/>
          </w:tcPr>
          <w:p w:rsidRPr="002F2112" w:rsidR="00F20A6A" w:rsidP="007E2C53" w:rsidRDefault="00F20A6A" w14:paraId="11C81E04" w14:textId="77777777">
            <w:pPr>
              <w:pStyle w:val="Textoindependiente"/>
              <w:keepNext/>
              <w:ind w:left="72"/>
              <w:rPr>
                <w:b/>
              </w:rPr>
            </w:pPr>
            <w:commentRangeStart w:id="35"/>
            <w:r w:rsidRPr="002F2112">
              <w:rPr>
                <w:b/>
              </w:rPr>
              <w:t>Descripción</w:t>
            </w:r>
            <w:commentRangeEnd w:id="35"/>
            <w:r>
              <w:rPr>
                <w:rStyle w:val="Refdecomentario"/>
              </w:rPr>
              <w:commentReference w:id="35"/>
            </w:r>
          </w:p>
        </w:tc>
        <w:tc>
          <w:tcPr>
            <w:tcW w:w="3240" w:type="dxa"/>
            <w:shd w:val="solid" w:color="C0C0C0" w:fill="CCCCCC"/>
          </w:tcPr>
          <w:p w:rsidRPr="002F2112" w:rsidR="00F20A6A" w:rsidP="007E2C53" w:rsidRDefault="00F20A6A" w14:paraId="45343AF2" w14:textId="77777777">
            <w:pPr>
              <w:pStyle w:val="Textoindependiente"/>
              <w:keepNext/>
              <w:ind w:left="72"/>
              <w:rPr>
                <w:b/>
              </w:rPr>
            </w:pPr>
            <w:commentRangeStart w:id="36"/>
            <w:r w:rsidRPr="002F2112">
              <w:rPr>
                <w:b/>
              </w:rPr>
              <w:t>Responsabilidades</w:t>
            </w:r>
            <w:commentRangeEnd w:id="36"/>
            <w:r>
              <w:rPr>
                <w:rStyle w:val="Refdecomentario"/>
              </w:rPr>
              <w:commentReference w:id="36"/>
            </w:r>
          </w:p>
        </w:tc>
      </w:tr>
      <w:tr w:rsidR="00F20A6A" w14:paraId="54E8FB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0" w:type="dxa"/>
          </w:tcPr>
          <w:p w:rsidR="00B70D60" w:rsidP="007E2C53" w:rsidRDefault="00B70D60" w14:paraId="726A820A" w14:textId="77777777">
            <w:pPr>
              <w:pStyle w:val="Textoindependiente"/>
            </w:pPr>
            <w:r>
              <w:t>Alejandro Javier Muño</w:t>
            </w:r>
            <w:r w:rsidR="00D15B02">
              <w:t>z</w:t>
            </w:r>
          </w:p>
        </w:tc>
        <w:tc>
          <w:tcPr>
            <w:tcW w:w="3150" w:type="dxa"/>
          </w:tcPr>
          <w:p w:rsidR="00F20A6A" w:rsidP="00912FC8" w:rsidRDefault="00F20A6A" w14:paraId="7B0BAFF1" w14:textId="77777777">
            <w:pPr>
              <w:pStyle w:val="Textoindependiente"/>
            </w:pPr>
            <w:r>
              <w:t>Encargado</w:t>
            </w:r>
            <w:r w:rsidR="00B70D60">
              <w:t>s</w:t>
            </w:r>
            <w:r>
              <w:t xml:space="preserve"> de la </w:t>
            </w:r>
            <w:r w:rsidR="00782894">
              <w:t xml:space="preserve">realización y </w:t>
            </w:r>
            <w:r>
              <w:t xml:space="preserve">configuración del </w:t>
            </w:r>
            <w:r w:rsidR="00912FC8">
              <w:t>modulo</w:t>
            </w:r>
          </w:p>
        </w:tc>
        <w:tc>
          <w:tcPr>
            <w:tcW w:w="3240" w:type="dxa"/>
          </w:tcPr>
          <w:p w:rsidR="00F20A6A" w:rsidP="007E2C53" w:rsidRDefault="001B4E0B" w14:paraId="0A69A990" w14:textId="77777777">
            <w:pPr>
              <w:pStyle w:val="infoblue0"/>
              <w:ind w:left="0"/>
              <w:rPr>
                <w:lang w:val="es-EC"/>
              </w:rPr>
            </w:pPr>
            <w:r>
              <w:rPr>
                <w:lang w:val="es-EC"/>
              </w:rPr>
              <w:t>Creación,</w:t>
            </w:r>
            <w:r w:rsidR="00782894">
              <w:rPr>
                <w:lang w:val="es-EC"/>
              </w:rPr>
              <w:t xml:space="preserve"> </w:t>
            </w:r>
            <w:r>
              <w:rPr>
                <w:lang w:val="es-EC"/>
              </w:rPr>
              <w:t>corrección, configuración</w:t>
            </w:r>
            <w:r w:rsidR="00782894">
              <w:rPr>
                <w:lang w:val="es-EC"/>
              </w:rPr>
              <w:t xml:space="preserve">, pruebas y puesta en producción </w:t>
            </w:r>
          </w:p>
          <w:p w:rsidRPr="00133070" w:rsidR="00F20A6A" w:rsidP="007E2C53" w:rsidRDefault="00F20A6A" w14:paraId="129ABA47" w14:textId="77777777">
            <w:pPr>
              <w:pStyle w:val="infoblue0"/>
              <w:ind w:left="0"/>
              <w:rPr>
                <w:lang w:val="es-EC"/>
              </w:rPr>
            </w:pPr>
          </w:p>
        </w:tc>
      </w:tr>
      <w:tr w:rsidR="00F20A6A" w14:paraId="50A54F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0" w:type="dxa"/>
          </w:tcPr>
          <w:p w:rsidR="00F20A6A" w:rsidP="007E2C53" w:rsidRDefault="001B4E0B" w14:paraId="090FCDCC" w14:textId="77777777">
            <w:pPr>
              <w:pStyle w:val="Textoindependiente"/>
            </w:pPr>
            <w:r>
              <w:t xml:space="preserve">Ing. Gabriela Valladares </w:t>
            </w:r>
          </w:p>
        </w:tc>
        <w:tc>
          <w:tcPr>
            <w:tcW w:w="3150" w:type="dxa"/>
          </w:tcPr>
          <w:p w:rsidR="00F20A6A" w:rsidP="00912FC8" w:rsidRDefault="00B812A4" w14:paraId="3E56D00B" w14:textId="77777777">
            <w:pPr>
              <w:pStyle w:val="Textoindependiente"/>
            </w:pPr>
            <w:r w:rsidRPr="00B812A4">
              <w:t>Usuario operativo del modulo</w:t>
            </w:r>
          </w:p>
        </w:tc>
        <w:tc>
          <w:tcPr>
            <w:tcW w:w="3240" w:type="dxa"/>
          </w:tcPr>
          <w:p w:rsidR="00F20A6A" w:rsidP="007E2C53" w:rsidRDefault="00F20A6A" w14:paraId="23781408" w14:textId="77777777">
            <w:pPr>
              <w:pStyle w:val="infoblue0"/>
              <w:ind w:left="0"/>
              <w:rPr>
                <w:lang w:val="es-EC"/>
              </w:rPr>
            </w:pPr>
            <w:r>
              <w:rPr>
                <w:lang w:val="es-EC"/>
              </w:rPr>
              <w:t>Validará el correcto funcionamiento de la administración de sus claves</w:t>
            </w:r>
          </w:p>
        </w:tc>
      </w:tr>
      <w:tr w:rsidR="001B4E0B" w14:paraId="4EF668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0" w:type="dxa"/>
          </w:tcPr>
          <w:p w:rsidR="001B4E0B" w:rsidP="007E2C53" w:rsidRDefault="001B4E0B" w14:paraId="70DB23C6" w14:textId="77777777">
            <w:pPr>
              <w:pStyle w:val="Textoindependiente"/>
            </w:pPr>
            <w:r>
              <w:t xml:space="preserve">Tutores </w:t>
            </w:r>
            <w:r w:rsidR="00B812A4">
              <w:t>Académicos</w:t>
            </w:r>
          </w:p>
        </w:tc>
        <w:tc>
          <w:tcPr>
            <w:tcW w:w="3150" w:type="dxa"/>
          </w:tcPr>
          <w:p w:rsidR="001B4E0B" w:rsidP="00912FC8" w:rsidRDefault="00B812A4" w14:paraId="21F84623" w14:textId="77777777">
            <w:pPr>
              <w:pStyle w:val="Textoindependiente"/>
            </w:pPr>
            <w:r w:rsidRPr="00B812A4">
              <w:t>Usuario operativo del modulo</w:t>
            </w:r>
          </w:p>
        </w:tc>
        <w:tc>
          <w:tcPr>
            <w:tcW w:w="3240" w:type="dxa"/>
          </w:tcPr>
          <w:p w:rsidR="001B4E0B" w:rsidP="007E2C53" w:rsidRDefault="00B812A4" w14:paraId="4CA77312" w14:textId="77777777">
            <w:pPr>
              <w:pStyle w:val="infoblue0"/>
              <w:ind w:left="0"/>
              <w:rPr>
                <w:lang w:val="es-EC"/>
              </w:rPr>
            </w:pPr>
            <w:r>
              <w:rPr>
                <w:lang w:val="es-EC"/>
              </w:rPr>
              <w:t>Validará el correcto funcionamiento de la administración de sus claves</w:t>
            </w:r>
          </w:p>
        </w:tc>
      </w:tr>
    </w:tbl>
    <w:p w:rsidR="00F20A6A" w:rsidP="00F20A6A" w:rsidRDefault="00F20A6A" w14:paraId="5E227CCB" w14:textId="77777777">
      <w:pPr>
        <w:pStyle w:val="Ttulo1"/>
        <w:tabs>
          <w:tab w:val="clear" w:pos="425"/>
          <w:tab w:val="num" w:pos="538"/>
        </w:tabs>
        <w:ind w:left="538"/>
      </w:pPr>
      <w:bookmarkStart w:name="_Toc117908354" w:id="37"/>
      <w:bookmarkStart w:name="_Toc226790339" w:id="38"/>
      <w:commentRangeStart w:id="39"/>
      <w:r>
        <w:t>Resumen de Usuarios</w:t>
      </w:r>
      <w:commentRangeEnd w:id="39"/>
      <w:r>
        <w:rPr>
          <w:rStyle w:val="Refdecomentario"/>
          <w:rFonts w:cs="Times New Roman"/>
          <w:b w:val="0"/>
          <w:bCs w:val="0"/>
          <w:kern w:val="0"/>
        </w:rPr>
        <w:commentReference w:id="39"/>
      </w:r>
      <w:bookmarkEnd w:id="37"/>
      <w:bookmarkEnd w:id="38"/>
    </w:p>
    <w:p w:rsidR="003264F1" w:rsidP="003264F1" w:rsidRDefault="003264F1" w14:paraId="6C1A57A7" w14:textId="77777777">
      <w:pPr>
        <w:pStyle w:val="NormalInd"/>
      </w:pPr>
    </w:p>
    <w:tbl>
      <w:tblPr>
        <w:tblW w:w="8190" w:type="dxa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992"/>
        <w:gridCol w:w="3408"/>
        <w:gridCol w:w="2790"/>
      </w:tblGrid>
      <w:tr w:rsidR="00F20A6A" w14:paraId="0D8ED2F1" w14:textId="77777777">
        <w:tblPrEx>
          <w:tblCellMar>
            <w:top w:w="0" w:type="dxa"/>
            <w:bottom w:w="0" w:type="dxa"/>
          </w:tblCellMar>
        </w:tblPrEx>
        <w:tc>
          <w:tcPr>
            <w:tcW w:w="1992" w:type="dxa"/>
            <w:tcBorders>
              <w:bottom w:val="single" w:color="000000" w:sz="6" w:space="0"/>
            </w:tcBorders>
            <w:shd w:val="solid" w:color="C0C0C0" w:fill="CCCCCC"/>
          </w:tcPr>
          <w:p w:rsidR="00F20A6A" w:rsidP="007E2C53" w:rsidRDefault="00F20A6A" w14:paraId="49A18EB0" w14:textId="77777777">
            <w:pPr>
              <w:pStyle w:val="Textoindependiente"/>
              <w:rPr>
                <w:b/>
              </w:rPr>
            </w:pPr>
            <w:commentRangeStart w:id="40"/>
            <w:r>
              <w:rPr>
                <w:b/>
              </w:rPr>
              <w:t>Nombre</w:t>
            </w:r>
            <w:commentRangeEnd w:id="40"/>
            <w:r>
              <w:rPr>
                <w:rStyle w:val="Refdecomentario"/>
              </w:rPr>
              <w:commentReference w:id="40"/>
            </w:r>
          </w:p>
        </w:tc>
        <w:tc>
          <w:tcPr>
            <w:tcW w:w="3408" w:type="dxa"/>
            <w:tcBorders>
              <w:bottom w:val="single" w:color="000000" w:sz="6" w:space="0"/>
            </w:tcBorders>
            <w:shd w:val="solid" w:color="C0C0C0" w:fill="CCCCCC"/>
          </w:tcPr>
          <w:p w:rsidR="00F20A6A" w:rsidP="007E2C53" w:rsidRDefault="00F20A6A" w14:paraId="55EBDADD" w14:textId="77777777">
            <w:pPr>
              <w:pStyle w:val="Textoindependiente"/>
              <w:rPr>
                <w:b/>
              </w:rPr>
            </w:pPr>
            <w:commentRangeStart w:id="41"/>
            <w:r>
              <w:rPr>
                <w:b/>
              </w:rPr>
              <w:t>Descripción</w:t>
            </w:r>
            <w:commentRangeEnd w:id="41"/>
            <w:r>
              <w:rPr>
                <w:rStyle w:val="Refdecomentario"/>
              </w:rPr>
              <w:commentReference w:id="41"/>
            </w:r>
          </w:p>
        </w:tc>
        <w:tc>
          <w:tcPr>
            <w:tcW w:w="2790" w:type="dxa"/>
            <w:tcBorders>
              <w:bottom w:val="single" w:color="000000" w:sz="6" w:space="0"/>
            </w:tcBorders>
            <w:shd w:val="solid" w:color="C0C0C0" w:fill="CCCCCC"/>
          </w:tcPr>
          <w:p w:rsidR="00F20A6A" w:rsidP="007E2C53" w:rsidRDefault="00F20A6A" w14:paraId="543843D3" w14:textId="77777777">
            <w:pPr>
              <w:pStyle w:val="Textoindependiente"/>
              <w:rPr>
                <w:b/>
              </w:rPr>
            </w:pPr>
            <w:commentRangeStart w:id="42"/>
            <w:r>
              <w:rPr>
                <w:b/>
              </w:rPr>
              <w:t>Afectado al que representa</w:t>
            </w:r>
            <w:commentRangeEnd w:id="42"/>
            <w:r>
              <w:rPr>
                <w:rStyle w:val="Refdecomentario"/>
              </w:rPr>
              <w:commentReference w:id="42"/>
            </w:r>
          </w:p>
        </w:tc>
      </w:tr>
      <w:tr w:rsidR="003264F1" w14:paraId="570E19B0" w14:textId="77777777">
        <w:tblPrEx>
          <w:tblCellMar>
            <w:top w:w="0" w:type="dxa"/>
            <w:bottom w:w="0" w:type="dxa"/>
          </w:tblCellMar>
        </w:tblPrEx>
        <w:tc>
          <w:tcPr>
            <w:tcW w:w="1992" w:type="dxa"/>
            <w:shd w:val="clear" w:color="auto" w:fill="auto"/>
          </w:tcPr>
          <w:p w:rsidR="003264F1" w:rsidP="007E2C53" w:rsidRDefault="00912FC8" w14:paraId="3B3F207F" w14:textId="77777777">
            <w:pPr>
              <w:pStyle w:val="Textoindependiente"/>
              <w:jc w:val="left"/>
            </w:pPr>
            <w:r>
              <w:t xml:space="preserve">Usuarios </w:t>
            </w:r>
          </w:p>
        </w:tc>
        <w:tc>
          <w:tcPr>
            <w:tcW w:w="3408" w:type="dxa"/>
            <w:shd w:val="clear" w:color="auto" w:fill="auto"/>
          </w:tcPr>
          <w:p w:rsidR="003264F1" w:rsidP="00B812A4" w:rsidRDefault="00B812A4" w14:paraId="7FCE83C5" w14:textId="77777777">
            <w:pPr>
              <w:pStyle w:val="Textoindependiente"/>
            </w:pPr>
            <w:r>
              <w:t>Estudiantes, gestor de prácticas, tutores académicos.</w:t>
            </w:r>
          </w:p>
        </w:tc>
        <w:tc>
          <w:tcPr>
            <w:tcW w:w="2790" w:type="dxa"/>
            <w:shd w:val="clear" w:color="auto" w:fill="auto"/>
          </w:tcPr>
          <w:p w:rsidR="003264F1" w:rsidP="007E2C53" w:rsidRDefault="00912FC8" w14:paraId="30A22264" w14:textId="77777777">
            <w:pPr>
              <w:pStyle w:val="Textoindependiente"/>
            </w:pPr>
            <w:r>
              <w:t>Usuarios</w:t>
            </w:r>
          </w:p>
        </w:tc>
      </w:tr>
      <w:tr w:rsidR="003264F1" w14:paraId="46AE8C1B" w14:textId="77777777">
        <w:tblPrEx>
          <w:tblCellMar>
            <w:top w:w="0" w:type="dxa"/>
            <w:bottom w:w="0" w:type="dxa"/>
          </w:tblCellMar>
        </w:tblPrEx>
        <w:tc>
          <w:tcPr>
            <w:tcW w:w="1992" w:type="dxa"/>
            <w:shd w:val="clear" w:color="auto" w:fill="auto"/>
          </w:tcPr>
          <w:p w:rsidR="003264F1" w:rsidP="007E2C53" w:rsidRDefault="00173CDB" w14:paraId="52FC5A17" w14:textId="77777777">
            <w:pPr>
              <w:pStyle w:val="Textoindependiente"/>
              <w:jc w:val="left"/>
            </w:pPr>
            <w:r>
              <w:t>Administrador</w:t>
            </w:r>
          </w:p>
        </w:tc>
        <w:tc>
          <w:tcPr>
            <w:tcW w:w="3408" w:type="dxa"/>
            <w:shd w:val="clear" w:color="auto" w:fill="auto"/>
          </w:tcPr>
          <w:p w:rsidR="003264F1" w:rsidP="007E2C53" w:rsidRDefault="00B812A4" w14:paraId="36190670" w14:textId="77777777">
            <w:pPr>
              <w:pStyle w:val="Textoindependiente"/>
            </w:pPr>
            <w:r>
              <w:t>Gestor de prácticas.</w:t>
            </w:r>
          </w:p>
        </w:tc>
        <w:tc>
          <w:tcPr>
            <w:tcW w:w="2790" w:type="dxa"/>
            <w:shd w:val="clear" w:color="auto" w:fill="auto"/>
          </w:tcPr>
          <w:p w:rsidR="003264F1" w:rsidP="007E2C53" w:rsidRDefault="003264F1" w14:paraId="7918C79B" w14:textId="77777777">
            <w:pPr>
              <w:pStyle w:val="Textoindependiente"/>
            </w:pPr>
          </w:p>
        </w:tc>
      </w:tr>
    </w:tbl>
    <w:p w:rsidR="00F20A6A" w:rsidP="00F20A6A" w:rsidRDefault="00F20A6A" w14:paraId="3141B8F5" w14:textId="77777777">
      <w:pPr>
        <w:pStyle w:val="Ttulo1"/>
        <w:tabs>
          <w:tab w:val="clear" w:pos="425"/>
          <w:tab w:val="num" w:pos="538"/>
        </w:tabs>
        <w:ind w:left="538"/>
      </w:pPr>
      <w:bookmarkStart w:name="_Toc117908355" w:id="43"/>
      <w:bookmarkStart w:name="_Toc226790340" w:id="44"/>
      <w:commentRangeStart w:id="45"/>
      <w:r>
        <w:t>Necesidades de los Afectados/Usuarios</w:t>
      </w:r>
      <w:commentRangeEnd w:id="45"/>
      <w:r>
        <w:rPr>
          <w:rStyle w:val="Refdecomentario"/>
          <w:rFonts w:cs="Times New Roman"/>
          <w:b w:val="0"/>
          <w:bCs w:val="0"/>
          <w:kern w:val="0"/>
        </w:rPr>
        <w:commentReference w:id="45"/>
      </w:r>
      <w:bookmarkEnd w:id="43"/>
      <w:bookmarkEnd w:id="44"/>
    </w:p>
    <w:p w:rsidR="00F20A6A" w:rsidP="00F20A6A" w:rsidRDefault="00F20A6A" w14:paraId="41615DFB" w14:textId="77777777">
      <w:pPr>
        <w:pStyle w:val="Ttulo2"/>
      </w:pPr>
      <w:bookmarkStart w:name="_Toc117908356" w:id="46"/>
      <w:bookmarkStart w:name="_Toc226790341" w:id="47"/>
      <w:r>
        <w:t>Necesidades comunes de todos los afectados</w:t>
      </w:r>
      <w:bookmarkEnd w:id="46"/>
      <w:bookmarkEnd w:id="47"/>
    </w:p>
    <w:p w:rsidR="00F20A6A" w:rsidP="00F20A6A" w:rsidRDefault="00F20A6A" w14:paraId="4F5F2AE4" w14:textId="77777777">
      <w:pPr>
        <w:pStyle w:val="Textoindependiente"/>
      </w:pPr>
    </w:p>
    <w:tbl>
      <w:tblPr>
        <w:tblW w:w="9617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2223"/>
        <w:gridCol w:w="1130"/>
        <w:gridCol w:w="1921"/>
        <w:gridCol w:w="2260"/>
        <w:gridCol w:w="2074"/>
        <w:gridCol w:w="9"/>
      </w:tblGrid>
      <w:tr w:rsidR="00F20A6A" w14:paraId="46677D46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cantSplit/>
          <w:jc w:val="center"/>
        </w:trPr>
        <w:tc>
          <w:tcPr>
            <w:tcW w:w="2223" w:type="dxa"/>
            <w:shd w:val="solid" w:color="C0C0C0" w:fill="CCCCCC"/>
          </w:tcPr>
          <w:p w:rsidR="00F20A6A" w:rsidP="007E2C53" w:rsidRDefault="00F20A6A" w14:paraId="10FD5C53" w14:textId="77777777">
            <w:pPr>
              <w:pStyle w:val="Textoindependiente"/>
              <w:rPr>
                <w:b/>
              </w:rPr>
            </w:pPr>
            <w:commentRangeStart w:id="48"/>
            <w:r>
              <w:rPr>
                <w:b/>
              </w:rPr>
              <w:t>Necesidad</w:t>
            </w:r>
            <w:commentRangeEnd w:id="48"/>
            <w:r>
              <w:rPr>
                <w:rStyle w:val="Refdecomentario"/>
              </w:rPr>
              <w:commentReference w:id="48"/>
            </w:r>
          </w:p>
        </w:tc>
        <w:tc>
          <w:tcPr>
            <w:tcW w:w="1130" w:type="dxa"/>
            <w:shd w:val="solid" w:color="C0C0C0" w:fill="CCCCCC"/>
          </w:tcPr>
          <w:p w:rsidR="00F20A6A" w:rsidP="007E2C53" w:rsidRDefault="00F20A6A" w14:paraId="62CB9A6A" w14:textId="77777777">
            <w:pPr>
              <w:pStyle w:val="Textoindependiente"/>
              <w:rPr>
                <w:b/>
              </w:rPr>
            </w:pPr>
            <w:commentRangeStart w:id="49"/>
            <w:r>
              <w:rPr>
                <w:b/>
              </w:rPr>
              <w:t>Prioridad</w:t>
            </w:r>
            <w:commentRangeEnd w:id="49"/>
            <w:r>
              <w:rPr>
                <w:rStyle w:val="Refdecomentario"/>
              </w:rPr>
              <w:commentReference w:id="49"/>
            </w:r>
          </w:p>
        </w:tc>
        <w:tc>
          <w:tcPr>
            <w:tcW w:w="1921" w:type="dxa"/>
            <w:shd w:val="solid" w:color="C0C0C0" w:fill="CCCCCC"/>
          </w:tcPr>
          <w:p w:rsidR="00F20A6A" w:rsidP="007E2C53" w:rsidRDefault="00F20A6A" w14:paraId="37EFD28A" w14:textId="77777777">
            <w:pPr>
              <w:pStyle w:val="Textoindependiente"/>
              <w:rPr>
                <w:b/>
              </w:rPr>
            </w:pPr>
            <w:commentRangeStart w:id="50"/>
            <w:r>
              <w:rPr>
                <w:b/>
              </w:rPr>
              <w:t>Solución Actual</w:t>
            </w:r>
            <w:commentRangeEnd w:id="50"/>
            <w:r>
              <w:rPr>
                <w:rStyle w:val="Refdecomentario"/>
              </w:rPr>
              <w:commentReference w:id="50"/>
            </w:r>
          </w:p>
        </w:tc>
        <w:tc>
          <w:tcPr>
            <w:tcW w:w="2260" w:type="dxa"/>
            <w:shd w:val="solid" w:color="C0C0C0" w:fill="CCCCCC"/>
          </w:tcPr>
          <w:p w:rsidR="00F20A6A" w:rsidP="007E2C53" w:rsidRDefault="00F20A6A" w14:paraId="066CBF8B" w14:textId="77777777">
            <w:pPr>
              <w:pStyle w:val="Textoindependiente"/>
              <w:rPr>
                <w:b/>
              </w:rPr>
            </w:pPr>
            <w:commentRangeStart w:id="51"/>
            <w:r>
              <w:rPr>
                <w:b/>
              </w:rPr>
              <w:t>Soluciones Propuestas</w:t>
            </w:r>
            <w:commentRangeEnd w:id="51"/>
            <w:r>
              <w:rPr>
                <w:rStyle w:val="Refdecomentario"/>
              </w:rPr>
              <w:commentReference w:id="51"/>
            </w:r>
          </w:p>
        </w:tc>
        <w:tc>
          <w:tcPr>
            <w:tcW w:w="2074" w:type="dxa"/>
            <w:shd w:val="solid" w:color="C0C0C0" w:fill="CCCCCC"/>
          </w:tcPr>
          <w:p w:rsidR="00F20A6A" w:rsidP="007E2C53" w:rsidRDefault="00F20A6A" w14:paraId="14FCEEF2" w14:textId="77777777">
            <w:pPr>
              <w:pStyle w:val="Textoindependiente"/>
              <w:rPr>
                <w:b/>
              </w:rPr>
            </w:pPr>
            <w:commentRangeStart w:id="52"/>
            <w:r>
              <w:rPr>
                <w:b/>
              </w:rPr>
              <w:t>Preocupación</w:t>
            </w:r>
            <w:commentRangeEnd w:id="52"/>
            <w:r>
              <w:rPr>
                <w:rStyle w:val="Refdecomentario"/>
              </w:rPr>
              <w:commentReference w:id="52"/>
            </w:r>
          </w:p>
        </w:tc>
      </w:tr>
      <w:tr w:rsidR="00F20A6A" w14:paraId="06F117E9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23" w:type="dxa"/>
          </w:tcPr>
          <w:p w:rsidR="00F20A6A" w:rsidP="007E2C53" w:rsidRDefault="00B70D60" w14:paraId="0B3DCB96" w14:textId="77777777">
            <w:pPr>
              <w:pStyle w:val="Textoindependiente"/>
              <w:jc w:val="left"/>
            </w:pPr>
            <w:r>
              <w:t>Iniciar sesión como administrador.</w:t>
            </w:r>
          </w:p>
        </w:tc>
        <w:tc>
          <w:tcPr>
            <w:tcW w:w="1130" w:type="dxa"/>
          </w:tcPr>
          <w:p w:rsidR="00F20A6A" w:rsidP="007E2C53" w:rsidRDefault="00F20A6A" w14:paraId="5CB7F535" w14:textId="77777777">
            <w:pPr>
              <w:pStyle w:val="Textoindependiente"/>
              <w:jc w:val="left"/>
            </w:pPr>
            <w:r>
              <w:t>Alta</w:t>
            </w:r>
          </w:p>
        </w:tc>
        <w:tc>
          <w:tcPr>
            <w:tcW w:w="1921" w:type="dxa"/>
          </w:tcPr>
          <w:p w:rsidR="00F20A6A" w:rsidP="007E2C53" w:rsidRDefault="00F20A6A" w14:paraId="1846E98B" w14:textId="77777777">
            <w:pPr>
              <w:pStyle w:val="Textoindependiente"/>
              <w:jc w:val="left"/>
            </w:pPr>
          </w:p>
        </w:tc>
        <w:tc>
          <w:tcPr>
            <w:tcW w:w="2260" w:type="dxa"/>
          </w:tcPr>
          <w:p w:rsidR="00F20A6A" w:rsidP="007E2C53" w:rsidRDefault="00B70D60" w14:paraId="737A3390" w14:textId="77777777">
            <w:pPr>
              <w:pStyle w:val="Textoindependiente"/>
              <w:jc w:val="left"/>
            </w:pPr>
            <w:r>
              <w:t>Inicio de sesión de los administradores</w:t>
            </w:r>
            <w:r w:rsidR="008179BC">
              <w:t>.</w:t>
            </w:r>
          </w:p>
        </w:tc>
        <w:tc>
          <w:tcPr>
            <w:tcW w:w="2083" w:type="dxa"/>
            <w:gridSpan w:val="2"/>
          </w:tcPr>
          <w:p w:rsidR="00F20A6A" w:rsidP="007E2C53" w:rsidRDefault="008179BC" w14:paraId="321912C0" w14:textId="77777777">
            <w:pPr>
              <w:pStyle w:val="Textoindependiente"/>
              <w:jc w:val="left"/>
            </w:pPr>
            <w:r>
              <w:t>Contraseña o usuario incorrecto.</w:t>
            </w:r>
          </w:p>
        </w:tc>
      </w:tr>
      <w:tr w:rsidR="009669F1" w14:paraId="437CA38A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23" w:type="dxa"/>
          </w:tcPr>
          <w:p w:rsidR="009669F1" w:rsidP="00AB3894" w:rsidRDefault="00AB3894" w14:paraId="6A2EF60C" w14:textId="77777777">
            <w:pPr>
              <w:pStyle w:val="Textoindependiente"/>
              <w:jc w:val="left"/>
            </w:pPr>
            <w:r>
              <w:t xml:space="preserve">Ingreso de </w:t>
            </w:r>
            <w:r w:rsidR="00B70D60">
              <w:t xml:space="preserve">artículos </w:t>
            </w:r>
          </w:p>
        </w:tc>
        <w:tc>
          <w:tcPr>
            <w:tcW w:w="1130" w:type="dxa"/>
          </w:tcPr>
          <w:p w:rsidR="009669F1" w:rsidP="007E2C53" w:rsidRDefault="009669F1" w14:paraId="26A2113D" w14:textId="77777777">
            <w:pPr>
              <w:pStyle w:val="Textoindependiente"/>
              <w:jc w:val="left"/>
            </w:pPr>
            <w:r>
              <w:t>Alta</w:t>
            </w:r>
          </w:p>
        </w:tc>
        <w:tc>
          <w:tcPr>
            <w:tcW w:w="1921" w:type="dxa"/>
          </w:tcPr>
          <w:p w:rsidR="009669F1" w:rsidP="00AB3894" w:rsidRDefault="00AB3894" w14:paraId="327C13B3" w14:textId="77777777">
            <w:pPr>
              <w:pStyle w:val="Textoindependiente"/>
              <w:jc w:val="left"/>
            </w:pPr>
            <w:r>
              <w:t>Documento adjunto en la carpeta</w:t>
            </w:r>
          </w:p>
        </w:tc>
        <w:tc>
          <w:tcPr>
            <w:tcW w:w="2260" w:type="dxa"/>
          </w:tcPr>
          <w:p w:rsidR="009669F1" w:rsidP="00AB3894" w:rsidRDefault="009669F1" w14:paraId="5D0C78E4" w14:textId="77777777">
            <w:pPr>
              <w:pStyle w:val="Textoindependiente"/>
              <w:jc w:val="left"/>
            </w:pPr>
            <w:r>
              <w:t xml:space="preserve">Llenado </w:t>
            </w:r>
            <w:r w:rsidR="00444C8C">
              <w:t xml:space="preserve">de la </w:t>
            </w:r>
            <w:r w:rsidR="00AB3894">
              <w:t>información de</w:t>
            </w:r>
            <w:r w:rsidR="00B70D60">
              <w:t xml:space="preserve"> artículos</w:t>
            </w:r>
            <w:r w:rsidR="00AB3894">
              <w:t xml:space="preserve"> al sistema</w:t>
            </w:r>
          </w:p>
        </w:tc>
        <w:tc>
          <w:tcPr>
            <w:tcW w:w="2083" w:type="dxa"/>
            <w:gridSpan w:val="2"/>
          </w:tcPr>
          <w:p w:rsidR="009669F1" w:rsidP="007E2C53" w:rsidRDefault="00AB3894" w14:paraId="4286ABE1" w14:textId="77777777">
            <w:pPr>
              <w:pStyle w:val="Textoindependiente"/>
              <w:jc w:val="left"/>
            </w:pPr>
            <w:r>
              <w:t>Datos no correctos</w:t>
            </w:r>
          </w:p>
        </w:tc>
      </w:tr>
      <w:tr w:rsidR="008179BC" w14:paraId="1741EBD3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223" w:type="dxa"/>
          </w:tcPr>
          <w:p w:rsidR="008179BC" w:rsidP="00AB3894" w:rsidRDefault="008179BC" w14:paraId="1F9AC5F1" w14:textId="77777777">
            <w:pPr>
              <w:pStyle w:val="Textoindependiente"/>
              <w:jc w:val="left"/>
            </w:pPr>
            <w:r>
              <w:t>Registro de Donaciones</w:t>
            </w:r>
          </w:p>
        </w:tc>
        <w:tc>
          <w:tcPr>
            <w:tcW w:w="1130" w:type="dxa"/>
          </w:tcPr>
          <w:p w:rsidR="008179BC" w:rsidP="007E2C53" w:rsidRDefault="008179BC" w14:paraId="0FA87C1B" w14:textId="77777777">
            <w:pPr>
              <w:pStyle w:val="Textoindependiente"/>
              <w:jc w:val="left"/>
            </w:pPr>
            <w:r>
              <w:t>Alta</w:t>
            </w:r>
          </w:p>
        </w:tc>
        <w:tc>
          <w:tcPr>
            <w:tcW w:w="1921" w:type="dxa"/>
          </w:tcPr>
          <w:p w:rsidR="008179BC" w:rsidP="00AB3894" w:rsidRDefault="008179BC" w14:paraId="4DADCB35" w14:textId="77777777">
            <w:pPr>
              <w:pStyle w:val="Textoindependiente"/>
              <w:jc w:val="left"/>
            </w:pPr>
            <w:r>
              <w:t>Registro Manual</w:t>
            </w:r>
          </w:p>
        </w:tc>
        <w:tc>
          <w:tcPr>
            <w:tcW w:w="2260" w:type="dxa"/>
          </w:tcPr>
          <w:p w:rsidR="008179BC" w:rsidP="00AB3894" w:rsidRDefault="008179BC" w14:paraId="1F59A153" w14:textId="77777777">
            <w:pPr>
              <w:pStyle w:val="Textoindependiente"/>
              <w:jc w:val="left"/>
            </w:pPr>
            <w:r>
              <w:t>Llenado de la información de donaciones al sistema</w:t>
            </w:r>
          </w:p>
        </w:tc>
        <w:tc>
          <w:tcPr>
            <w:tcW w:w="2083" w:type="dxa"/>
            <w:gridSpan w:val="2"/>
          </w:tcPr>
          <w:p w:rsidR="008179BC" w:rsidP="007E2C53" w:rsidRDefault="008179BC" w14:paraId="4C8EA44D" w14:textId="77777777">
            <w:pPr>
              <w:pStyle w:val="Textoindependiente"/>
              <w:jc w:val="left"/>
            </w:pPr>
            <w:r>
              <w:t>Dejar vacío el campo</w:t>
            </w:r>
          </w:p>
        </w:tc>
      </w:tr>
    </w:tbl>
    <w:p w:rsidR="00F20A6A" w:rsidP="00F20A6A" w:rsidRDefault="00F20A6A" w14:paraId="5700CCED" w14:textId="77777777">
      <w:pPr>
        <w:pStyle w:val="Ttulo1"/>
        <w:tabs>
          <w:tab w:val="clear" w:pos="425"/>
          <w:tab w:val="num" w:pos="538"/>
        </w:tabs>
        <w:ind w:left="538"/>
      </w:pPr>
      <w:bookmarkStart w:name="_Toc117908358" w:id="53"/>
      <w:bookmarkStart w:name="_Toc226790342" w:id="54"/>
      <w:commentRangeStart w:id="55"/>
      <w:r>
        <w:t>Resumen del Producto</w:t>
      </w:r>
      <w:commentRangeEnd w:id="55"/>
      <w:r>
        <w:rPr>
          <w:rStyle w:val="Refdecomentario"/>
          <w:rFonts w:cs="Times New Roman"/>
          <w:b w:val="0"/>
          <w:bCs w:val="0"/>
          <w:kern w:val="0"/>
        </w:rPr>
        <w:commentReference w:id="55"/>
      </w:r>
      <w:bookmarkEnd w:id="53"/>
      <w:bookmarkEnd w:id="54"/>
    </w:p>
    <w:p w:rsidRPr="005946BF" w:rsidR="005946BF" w:rsidP="005946BF" w:rsidRDefault="009669F1" w14:paraId="54C280AE" w14:textId="77777777">
      <w:pPr>
        <w:pStyle w:val="NormalInd"/>
      </w:pPr>
      <w:r>
        <w:t>El producto cubrirá l</w:t>
      </w:r>
      <w:r w:rsidR="008179BC">
        <w:t>a</w:t>
      </w:r>
      <w:r w:rsidR="00070C9E">
        <w:t xml:space="preserve">s funcionalidades que se requiere para </w:t>
      </w:r>
      <w:r w:rsidR="008179BC">
        <w:t xml:space="preserve">el manejo de registros de artículos del área de biotecnología </w:t>
      </w:r>
      <w:r w:rsidR="00070C9E">
        <w:t>de manera rápida y efectiva</w:t>
      </w:r>
      <w:r>
        <w:t>.</w:t>
      </w:r>
    </w:p>
    <w:p w:rsidR="00F20A6A" w:rsidP="009669F1" w:rsidRDefault="00F20A6A" w14:paraId="44CF7238" w14:textId="77777777">
      <w:pPr>
        <w:pStyle w:val="Ttulo2"/>
      </w:pPr>
      <w:bookmarkStart w:name="_Toc117908360" w:id="56"/>
      <w:bookmarkStart w:name="_Toc226790343" w:id="57"/>
      <w:commentRangeStart w:id="58"/>
      <w:r>
        <w:t>Resumen de Capacidades</w:t>
      </w:r>
      <w:bookmarkEnd w:id="56"/>
      <w:bookmarkEnd w:id="57"/>
    </w:p>
    <w:p w:rsidR="00F20A6A" w:rsidP="00F20A6A" w:rsidRDefault="00F20A6A" w14:paraId="655DB478" w14:textId="77777777">
      <w:pPr>
        <w:pStyle w:val="NormalInd"/>
        <w:numPr>
          <w:ins w:author="Santiago Garcés" w:date="2005-04-25T18:05:00Z" w:id="59"/>
        </w:numPr>
        <w:spacing w:before="120" w:after="120"/>
        <w:ind w:left="1213"/>
        <w:rPr>
          <w:lang w:val="es-ES"/>
        </w:rPr>
      </w:pPr>
      <w:commentRangeEnd w:id="58"/>
      <w:r>
        <w:rPr>
          <w:rStyle w:val="Refdecomentario"/>
          <w:b/>
          <w:bCs/>
          <w:i/>
          <w:iCs/>
        </w:rPr>
        <w:commentReference w:id="58"/>
      </w:r>
      <w:r>
        <w:rPr>
          <w:lang w:val="es-ES"/>
        </w:rPr>
        <w:t>La aplicación debe contar con las siguientes capacidades:</w:t>
      </w:r>
    </w:p>
    <w:p w:rsidR="00F20A6A" w:rsidP="00F20A6A" w:rsidRDefault="009669F1" w14:paraId="56E14F89" w14:textId="77777777">
      <w:pPr>
        <w:pStyle w:val="Textoindependiente"/>
        <w:ind w:left="1134" w:firstLine="567"/>
      </w:pPr>
      <w:r>
        <w:t xml:space="preserve">Llenado </w:t>
      </w:r>
      <w:r w:rsidR="005437F6">
        <w:t xml:space="preserve">de información importante de </w:t>
      </w:r>
      <w:r w:rsidR="008179BC">
        <w:t>cada artículo</w:t>
      </w:r>
      <w:r w:rsidR="00F20A6A">
        <w:t>.</w:t>
      </w:r>
    </w:p>
    <w:p w:rsidR="007F020E" w:rsidP="00F20A6A" w:rsidRDefault="007F020E" w14:paraId="1CB522D9" w14:textId="77777777">
      <w:pPr>
        <w:pStyle w:val="Textoindependiente"/>
        <w:ind w:left="1134" w:firstLine="567"/>
      </w:pPr>
      <w:r>
        <w:t xml:space="preserve">Control </w:t>
      </w:r>
      <w:r w:rsidR="007F0E3F">
        <w:t>automático</w:t>
      </w:r>
      <w:r>
        <w:t xml:space="preserve"> de </w:t>
      </w:r>
      <w:r w:rsidR="008179BC">
        <w:t>artículos.</w:t>
      </w:r>
    </w:p>
    <w:p w:rsidRPr="00A01985" w:rsidR="00F20A6A" w:rsidP="00A01985" w:rsidRDefault="00901A20" w14:paraId="6C069DC5" w14:textId="77777777">
      <w:pPr>
        <w:pStyle w:val="Textoindependiente"/>
        <w:ind w:left="1134" w:firstLine="567"/>
        <w:rPr>
          <w:ins w:author="jaltamir" w:date="2005-04-25T18:03:00Z" w:id="60"/>
        </w:rPr>
      </w:pPr>
      <w:r>
        <w:t>Presentación de reportes</w:t>
      </w:r>
      <w:r w:rsidR="009669F1">
        <w:t xml:space="preserve"> que se determine</w:t>
      </w:r>
      <w:r w:rsidR="00F20A6A">
        <w:t>.</w:t>
      </w:r>
    </w:p>
    <w:p w:rsidR="00F20A6A" w:rsidP="00F20A6A" w:rsidRDefault="00F20A6A" w14:paraId="54DF7E95" w14:textId="77777777">
      <w:pPr>
        <w:pStyle w:val="Ttulo2"/>
        <w:rPr>
          <w:lang w:val="es-ES"/>
        </w:rPr>
      </w:pPr>
      <w:bookmarkStart w:name="_Toc425054394" w:id="61"/>
      <w:bookmarkStart w:name="_Toc318089002" w:id="62"/>
      <w:bookmarkStart w:name="_Toc320274637" w:id="63"/>
      <w:bookmarkStart w:name="_Toc320279510" w:id="64"/>
      <w:bookmarkStart w:name="_Toc323533379" w:id="65"/>
      <w:bookmarkStart w:name="_Toc339783689" w:id="66"/>
      <w:bookmarkStart w:name="_Toc339784278" w:id="67"/>
      <w:bookmarkStart w:name="_Toc342757869" w:id="68"/>
      <w:bookmarkStart w:name="_Toc346297780" w:id="69"/>
      <w:bookmarkStart w:name="_Toc422186487" w:id="70"/>
      <w:bookmarkStart w:name="_Toc436203390" w:id="71"/>
      <w:bookmarkStart w:name="_Toc452813593" w:id="72"/>
      <w:bookmarkStart w:name="_Toc456662682" w:id="73"/>
      <w:bookmarkStart w:name="_Toc85606107" w:id="74"/>
      <w:bookmarkStart w:name="_Toc95014826" w:id="75"/>
      <w:bookmarkStart w:name="_Toc117908361" w:id="76"/>
      <w:bookmarkStart w:name="_Toc226790344" w:id="77"/>
      <w:commentRangeStart w:id="78"/>
      <w:r>
        <w:rPr>
          <w:lang w:val="es-ES"/>
        </w:rPr>
        <w:t>Supuestos y Dependencias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commentRangeEnd w:id="78"/>
      <w:r>
        <w:rPr>
          <w:rStyle w:val="Refdecomentario"/>
          <w:rFonts w:cs="Times New Roman"/>
          <w:b w:val="0"/>
          <w:bCs w:val="0"/>
          <w:i w:val="0"/>
          <w:iCs w:val="0"/>
        </w:rPr>
        <w:commentReference w:id="78"/>
      </w:r>
      <w:bookmarkEnd w:id="76"/>
      <w:bookmarkEnd w:id="77"/>
    </w:p>
    <w:p w:rsidR="005D5CDF" w:rsidP="005D5CDF" w:rsidRDefault="005D5CDF" w14:paraId="1D080940" w14:textId="77777777">
      <w:pPr>
        <w:pStyle w:val="NormalInd"/>
        <w:rPr>
          <w:lang w:val="es-ES"/>
        </w:rPr>
      </w:pPr>
      <w:r>
        <w:rPr>
          <w:lang w:val="es-ES"/>
        </w:rPr>
        <w:t>Ninguna</w:t>
      </w:r>
    </w:p>
    <w:p w:rsidR="00F20A6A" w:rsidP="00F20A6A" w:rsidRDefault="00F20A6A" w14:paraId="58579E09" w14:textId="77777777">
      <w:pPr>
        <w:pStyle w:val="NormalInd"/>
        <w:rPr>
          <w:lang w:val="es-ES"/>
        </w:rPr>
      </w:pPr>
    </w:p>
    <w:p w:rsidR="00F20A6A" w:rsidP="00F20A6A" w:rsidRDefault="00F20A6A" w14:paraId="3456AB8B" w14:textId="77777777">
      <w:pPr>
        <w:pStyle w:val="Ttulo1"/>
        <w:tabs>
          <w:tab w:val="clear" w:pos="425"/>
          <w:tab w:val="num" w:pos="538"/>
        </w:tabs>
        <w:ind w:left="538"/>
      </w:pPr>
      <w:bookmarkStart w:name="_Toc117908362" w:id="79"/>
      <w:bookmarkStart w:name="_Toc226790345" w:id="80"/>
      <w:commentRangeStart w:id="81"/>
      <w:r w:rsidRPr="00F63879">
        <w:t>Características del Producto</w:t>
      </w:r>
      <w:commentRangeEnd w:id="81"/>
      <w:r>
        <w:rPr>
          <w:rStyle w:val="Refdecomentario"/>
          <w:rFonts w:cs="Times New Roman"/>
          <w:b w:val="0"/>
          <w:bCs w:val="0"/>
          <w:kern w:val="0"/>
        </w:rPr>
        <w:commentReference w:id="81"/>
      </w:r>
      <w:bookmarkEnd w:id="79"/>
      <w:bookmarkEnd w:id="80"/>
    </w:p>
    <w:p w:rsidR="00F20A6A" w:rsidP="00F20A6A" w:rsidRDefault="00F20A6A" w14:paraId="7BFFB907" w14:textId="77777777">
      <w:pPr>
        <w:pStyle w:val="NormalInd"/>
      </w:pPr>
    </w:p>
    <w:tbl>
      <w:tblPr>
        <w:tblW w:w="0" w:type="auto"/>
        <w:tblInd w:w="8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164"/>
        <w:gridCol w:w="4941"/>
      </w:tblGrid>
      <w:tr w:rsidRPr="004F1A64" w:rsidR="00F20A6A" w:rsidTr="004F1A64" w14:paraId="62B36733" w14:textId="77777777">
        <w:tc>
          <w:tcPr>
            <w:tcW w:w="3164" w:type="dxa"/>
            <w:shd w:val="clear" w:color="auto" w:fill="A6A6A6"/>
          </w:tcPr>
          <w:p w:rsidRPr="004F1A64" w:rsidR="00F20A6A" w:rsidP="007E2C53" w:rsidRDefault="00F20A6A" w14:paraId="1C6A30F7" w14:textId="77777777">
            <w:pPr>
              <w:pStyle w:val="Textoindependiente"/>
              <w:rPr>
                <w:b/>
              </w:rPr>
            </w:pPr>
            <w:r w:rsidRPr="004F1A64">
              <w:rPr>
                <w:b/>
              </w:rPr>
              <w:t>Característica</w:t>
            </w:r>
          </w:p>
        </w:tc>
        <w:tc>
          <w:tcPr>
            <w:tcW w:w="4941" w:type="dxa"/>
            <w:shd w:val="clear" w:color="auto" w:fill="A6A6A6"/>
          </w:tcPr>
          <w:p w:rsidRPr="004F1A64" w:rsidR="00F20A6A" w:rsidP="007E2C53" w:rsidRDefault="00F20A6A" w14:paraId="30E52B1B" w14:textId="77777777">
            <w:pPr>
              <w:pStyle w:val="Textoindependiente"/>
              <w:rPr>
                <w:b/>
              </w:rPr>
            </w:pPr>
            <w:r w:rsidRPr="004F1A64">
              <w:rPr>
                <w:b/>
              </w:rPr>
              <w:t>Descripción</w:t>
            </w:r>
          </w:p>
        </w:tc>
      </w:tr>
      <w:tr w:rsidR="00F20A6A" w:rsidTr="004F1A64" w14:paraId="0FFB6329" w14:textId="77777777">
        <w:tc>
          <w:tcPr>
            <w:tcW w:w="3164" w:type="dxa"/>
          </w:tcPr>
          <w:p w:rsidR="00F20A6A" w:rsidP="005D5CDF" w:rsidRDefault="006D0155" w14:paraId="178AF8CE" w14:textId="77777777">
            <w:pPr>
              <w:pStyle w:val="NormalInd"/>
              <w:ind w:left="0"/>
            </w:pPr>
            <w:r>
              <w:t xml:space="preserve">Reportes </w:t>
            </w:r>
          </w:p>
        </w:tc>
        <w:tc>
          <w:tcPr>
            <w:tcW w:w="4941" w:type="dxa"/>
          </w:tcPr>
          <w:p w:rsidR="00F20A6A" w:rsidP="00A01985" w:rsidRDefault="005D5CDF" w14:paraId="4977B22E" w14:textId="77777777">
            <w:pPr>
              <w:pStyle w:val="NormalInd"/>
              <w:ind w:left="0"/>
            </w:pPr>
            <w:r>
              <w:t xml:space="preserve">Reportes necesarios por </w:t>
            </w:r>
            <w:r w:rsidR="00EE7A3E">
              <w:t>el área</w:t>
            </w:r>
          </w:p>
        </w:tc>
      </w:tr>
      <w:tr w:rsidR="00F20A6A" w:rsidTr="004F1A64" w14:paraId="6A84DFC1" w14:textId="77777777">
        <w:tc>
          <w:tcPr>
            <w:tcW w:w="3164" w:type="dxa"/>
          </w:tcPr>
          <w:p w:rsidR="00F20A6A" w:rsidP="004F1A64" w:rsidRDefault="005D5CDF" w14:paraId="3A17C435" w14:textId="77777777">
            <w:pPr>
              <w:pStyle w:val="NormalInd"/>
              <w:ind w:left="0"/>
            </w:pPr>
            <w:r>
              <w:t xml:space="preserve">Registro de </w:t>
            </w:r>
            <w:r w:rsidR="00EE7A3E">
              <w:t>artículos</w:t>
            </w:r>
          </w:p>
        </w:tc>
        <w:tc>
          <w:tcPr>
            <w:tcW w:w="4941" w:type="dxa"/>
          </w:tcPr>
          <w:p w:rsidR="00F20A6A" w:rsidP="00A01985" w:rsidRDefault="005D5CDF" w14:paraId="3CCEF474" w14:textId="77777777">
            <w:pPr>
              <w:pStyle w:val="NormalInd"/>
              <w:ind w:left="0"/>
            </w:pPr>
            <w:r>
              <w:t xml:space="preserve">Registro de </w:t>
            </w:r>
            <w:r w:rsidR="00EE7A3E">
              <w:t>nuevos artículos.</w:t>
            </w:r>
          </w:p>
        </w:tc>
      </w:tr>
      <w:tr w:rsidR="00FB19E3" w:rsidTr="004F1A64" w14:paraId="0FBDC2E6" w14:textId="77777777">
        <w:tc>
          <w:tcPr>
            <w:tcW w:w="3164" w:type="dxa"/>
          </w:tcPr>
          <w:p w:rsidR="00FB19E3" w:rsidP="004F1A64" w:rsidRDefault="00847030" w14:paraId="0688D23F" w14:textId="77777777">
            <w:pPr>
              <w:pStyle w:val="NormalInd"/>
              <w:ind w:left="0"/>
            </w:pPr>
            <w:r>
              <w:t>Codificación</w:t>
            </w:r>
            <w:r w:rsidR="00FB19E3">
              <w:t xml:space="preserve"> de </w:t>
            </w:r>
            <w:r w:rsidR="00EE7A3E">
              <w:t xml:space="preserve">artículos </w:t>
            </w:r>
          </w:p>
        </w:tc>
        <w:tc>
          <w:tcPr>
            <w:tcW w:w="4941" w:type="dxa"/>
          </w:tcPr>
          <w:p w:rsidR="00FB19E3" w:rsidP="00A01985" w:rsidRDefault="00FB19E3" w14:paraId="49F67A47" w14:textId="77777777">
            <w:pPr>
              <w:pStyle w:val="NormalInd"/>
              <w:ind w:left="0"/>
            </w:pPr>
            <w:r>
              <w:t xml:space="preserve">Permitirá la creación de códigos de acuerdo a los </w:t>
            </w:r>
            <w:r w:rsidR="00EE7A3E">
              <w:t>artículos que se desee.</w:t>
            </w:r>
          </w:p>
        </w:tc>
      </w:tr>
      <w:tr w:rsidR="005D5CDF" w:rsidTr="004F1A64" w14:paraId="78F1975E" w14:textId="77777777">
        <w:tc>
          <w:tcPr>
            <w:tcW w:w="3164" w:type="dxa"/>
          </w:tcPr>
          <w:p w:rsidR="005D5CDF" w:rsidP="004F1A64" w:rsidRDefault="005D5CDF" w14:paraId="7DEAA181" w14:textId="77777777">
            <w:pPr>
              <w:pStyle w:val="NormalInd"/>
              <w:ind w:left="0"/>
            </w:pPr>
            <w:r>
              <w:t xml:space="preserve">Control de </w:t>
            </w:r>
            <w:r w:rsidR="00EE7A3E">
              <w:t xml:space="preserve">artículo </w:t>
            </w:r>
          </w:p>
        </w:tc>
        <w:tc>
          <w:tcPr>
            <w:tcW w:w="4941" w:type="dxa"/>
          </w:tcPr>
          <w:p w:rsidR="005D5CDF" w:rsidP="00A01985" w:rsidRDefault="005D5CDF" w14:paraId="2D42DBA8" w14:textId="77777777">
            <w:pPr>
              <w:pStyle w:val="NormalInd"/>
              <w:ind w:left="0"/>
            </w:pPr>
            <w:r>
              <w:t xml:space="preserve">Permitirá llevar un control automatizado de los </w:t>
            </w:r>
            <w:r w:rsidR="00EE7A3E">
              <w:t xml:space="preserve">artículos. </w:t>
            </w:r>
            <w:r>
              <w:t xml:space="preserve"> </w:t>
            </w:r>
          </w:p>
        </w:tc>
      </w:tr>
      <w:tr w:rsidR="006B540A" w:rsidTr="004F1A64" w14:paraId="2CC464C1" w14:textId="77777777">
        <w:tc>
          <w:tcPr>
            <w:tcW w:w="3164" w:type="dxa"/>
          </w:tcPr>
          <w:p w:rsidR="006B540A" w:rsidP="004F1A64" w:rsidRDefault="006B540A" w14:paraId="6748DB18" w14:textId="77777777">
            <w:pPr>
              <w:pStyle w:val="NormalInd"/>
              <w:ind w:left="0"/>
            </w:pPr>
            <w:r>
              <w:t xml:space="preserve">Búsqueda de </w:t>
            </w:r>
            <w:r w:rsidR="00EE7A3E">
              <w:t>artículos</w:t>
            </w:r>
          </w:p>
        </w:tc>
        <w:tc>
          <w:tcPr>
            <w:tcW w:w="4941" w:type="dxa"/>
          </w:tcPr>
          <w:p w:rsidR="006B540A" w:rsidP="00A01985" w:rsidRDefault="006B540A" w14:paraId="710A21ED" w14:textId="77777777">
            <w:pPr>
              <w:pStyle w:val="NormalInd"/>
              <w:ind w:left="0"/>
            </w:pPr>
            <w:r>
              <w:t xml:space="preserve">Permitirá encontrar </w:t>
            </w:r>
            <w:r w:rsidR="00EE7A3E">
              <w:t>los artículos</w:t>
            </w:r>
            <w:r>
              <w:t xml:space="preserve"> de acuerdo a la información importante que se ingrese</w:t>
            </w:r>
          </w:p>
        </w:tc>
      </w:tr>
      <w:tr w:rsidR="00D27CDC" w:rsidTr="004F1A64" w14:paraId="5D7860A1" w14:textId="77777777">
        <w:tc>
          <w:tcPr>
            <w:tcW w:w="3164" w:type="dxa"/>
          </w:tcPr>
          <w:p w:rsidR="00D27CDC" w:rsidP="004F1A64" w:rsidRDefault="00D27CDC" w14:paraId="055A0A12" w14:textId="77777777">
            <w:pPr>
              <w:pStyle w:val="NormalInd"/>
              <w:ind w:left="0"/>
            </w:pPr>
            <w:r>
              <w:t>Registro de Donaciones</w:t>
            </w:r>
          </w:p>
        </w:tc>
        <w:tc>
          <w:tcPr>
            <w:tcW w:w="4941" w:type="dxa"/>
          </w:tcPr>
          <w:p w:rsidR="00D27CDC" w:rsidP="00A01985" w:rsidRDefault="005C05ED" w14:paraId="6A4112BA" w14:textId="77777777">
            <w:pPr>
              <w:pStyle w:val="NormalInd"/>
              <w:ind w:left="0"/>
            </w:pPr>
            <w:r>
              <w:t xml:space="preserve">Permitirá el registro de donaciones de los diferentes artículos </w:t>
            </w:r>
          </w:p>
        </w:tc>
      </w:tr>
      <w:tr w:rsidR="005C05ED" w:rsidTr="004F1A64" w14:paraId="1FFDC3CF" w14:textId="77777777">
        <w:tc>
          <w:tcPr>
            <w:tcW w:w="3164" w:type="dxa"/>
          </w:tcPr>
          <w:p w:rsidR="005C05ED" w:rsidP="004F1A64" w:rsidRDefault="005C05ED" w14:paraId="6E1FF260" w14:textId="77777777">
            <w:pPr>
              <w:pStyle w:val="NormalInd"/>
              <w:ind w:left="0"/>
            </w:pPr>
            <w:r>
              <w:t>Reposición de Inventario</w:t>
            </w:r>
          </w:p>
        </w:tc>
        <w:tc>
          <w:tcPr>
            <w:tcW w:w="4941" w:type="dxa"/>
          </w:tcPr>
          <w:p w:rsidR="005C05ED" w:rsidP="00A01985" w:rsidRDefault="005C05ED" w14:paraId="5AA250AC" w14:textId="77777777">
            <w:pPr>
              <w:pStyle w:val="NormalInd"/>
              <w:ind w:left="0"/>
            </w:pPr>
            <w:r>
              <w:t>Permitirá reponer los artículos en el inventario</w:t>
            </w:r>
          </w:p>
        </w:tc>
      </w:tr>
    </w:tbl>
    <w:bookmarkEnd w:id="9"/>
    <w:p w:rsidRPr="00765B1A" w:rsidR="00491AB7" w:rsidP="005D5CDF" w:rsidRDefault="00BC3618" w14:paraId="654D9033" w14:textId="77777777">
      <w:pPr>
        <w:pStyle w:val="NormalInd"/>
        <w:ind w:left="1571"/>
      </w:pPr>
      <w:r>
        <w:t xml:space="preserve"> </w:t>
      </w:r>
    </w:p>
    <w:sectPr w:rsidRPr="00765B1A" w:rsidR="00491AB7" w:rsidSect="002E6CBB">
      <w:footerReference w:type="default" r:id="rId15"/>
      <w:pgSz w:w="11907" w:h="16840" w:orient="portrait" w:code="9"/>
      <w:pgMar w:top="1418" w:right="607" w:bottom="1418" w:left="1701" w:header="709" w:footer="709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SGA" w:author="Santiago Garcés" w:date="2003-12-29T12:27:00Z" w:id="0">
    <w:p w:rsidR="00C92C8E" w:rsidP="00C92C8E" w:rsidRDefault="00C92C8E" w14:paraId="6BA1D09D" w14:textId="77777777">
      <w:pPr>
        <w:pStyle w:val="Textocomentario"/>
      </w:pPr>
      <w:r>
        <w:rPr>
          <w:rStyle w:val="Refdecomentario"/>
        </w:rPr>
        <w:annotationRef/>
      </w:r>
    </w:p>
    <w:p w:rsidR="00C92C8E" w:rsidP="00C92C8E" w:rsidRDefault="00C92C8E" w14:paraId="39CCF9F1" w14:textId="77777777">
      <w:pPr>
        <w:pStyle w:val="Textocomentario"/>
        <w:jc w:val="center"/>
      </w:pPr>
      <w:r>
        <w:t>El código del proyecto que se registre en esta línea se replicará en todas las cabeceras del documento.</w:t>
      </w:r>
    </w:p>
  </w:comment>
  <w:comment w:initials="SGA" w:author="Santiago Garcés" w:date="2003-12-29T12:27:00Z" w:id="3">
    <w:p w:rsidR="00377492" w:rsidRDefault="00377492" w14:paraId="079D6367" w14:textId="77777777">
      <w:pPr>
        <w:pStyle w:val="Textocomentario"/>
      </w:pPr>
      <w:r>
        <w:rPr>
          <w:rStyle w:val="Refdecomentario"/>
        </w:rPr>
        <w:annotationRef/>
      </w:r>
    </w:p>
    <w:p w:rsidR="00377492" w:rsidRDefault="00377492" w14:paraId="3BFB1985" w14:textId="77777777">
      <w:pPr>
        <w:pStyle w:val="Textocomentario"/>
      </w:pPr>
      <w:r>
        <w:t>El nombre del proyecto deberá ser registrado en la opción “Propiedades” de este documento y no directamente en esta línea. Esta información será replicada en varias partes de este documento.</w:t>
      </w:r>
    </w:p>
  </w:comment>
  <w:comment w:initials="SGA" w:author="Santiago Garcés" w:date="2003-12-29T12:27:00Z" w:id="6">
    <w:p w:rsidR="00377492" w:rsidRDefault="00377492" w14:paraId="2B0ED883" w14:textId="77777777">
      <w:pPr>
        <w:pStyle w:val="Textocomentario"/>
      </w:pPr>
      <w:r>
        <w:rPr>
          <w:rStyle w:val="Refdecomentario"/>
        </w:rPr>
        <w:annotationRef/>
      </w:r>
    </w:p>
    <w:p w:rsidR="00377492" w:rsidRDefault="00377492" w14:paraId="7394E138" w14:textId="77777777">
      <w:pPr>
        <w:pStyle w:val="Textocomentario"/>
      </w:pPr>
      <w:r>
        <w:t>El número de versión que se registre en esta línea se replicará en varias partes de este documento.</w:t>
      </w:r>
    </w:p>
  </w:comment>
  <w:comment w:initials="JAL" w:author="José G. Altamirano" w:date="2007-06-07T16:32:00Z" w:id="16">
    <w:p w:rsidR="00F20A6A" w:rsidP="00F20A6A" w:rsidRDefault="00F20A6A" w14:paraId="3191140F" w14:textId="77777777">
      <w:pPr>
        <w:pStyle w:val="Textocomentario"/>
      </w:pPr>
      <w:r>
        <w:rPr>
          <w:rStyle w:val="Refdecomentario"/>
        </w:rPr>
        <w:annotationRef/>
      </w:r>
      <w:r>
        <w:t>Provee una definición resumida del problema que va a ser resuelto</w:t>
      </w:r>
    </w:p>
  </w:comment>
  <w:comment w:initials="JAL" w:author="José G. Altamirano" w:date="2007-06-07T16:32:00Z" w:id="17">
    <w:p w:rsidR="00F20A6A" w:rsidP="00F20A6A" w:rsidRDefault="00F20A6A" w14:paraId="25BB60E3" w14:textId="77777777">
      <w:pPr>
        <w:pStyle w:val="Textocomentario"/>
      </w:pPr>
      <w:r>
        <w:rPr>
          <w:rStyle w:val="Refdecomentario"/>
        </w:rPr>
        <w:annotationRef/>
      </w:r>
      <w:r>
        <w:t xml:space="preserve">Describir el problema, </w:t>
      </w:r>
      <w:proofErr w:type="spellStart"/>
      <w:r>
        <w:t>ej</w:t>
      </w:r>
      <w:proofErr w:type="spellEnd"/>
      <w:r>
        <w:t>: “El sistema actual es difícil de mantener y es inflexible para soportar los procesos”</w:t>
      </w:r>
    </w:p>
  </w:comment>
  <w:comment w:initials="JAL" w:author="José G. Altamirano" w:date="2007-06-07T16:32:00Z" w:id="18">
    <w:p w:rsidRPr="00DC24B3" w:rsidR="00F20A6A" w:rsidP="00F20A6A" w:rsidRDefault="00F20A6A" w14:paraId="2080AB59" w14:textId="77777777">
      <w:pPr>
        <w:pStyle w:val="Textocomentario"/>
      </w:pPr>
      <w:r>
        <w:rPr>
          <w:rStyle w:val="Refdecomentario"/>
        </w:rPr>
        <w:annotationRef/>
      </w:r>
      <w:r>
        <w:t xml:space="preserve">Indique que </w:t>
      </w:r>
      <w:proofErr w:type="spellStart"/>
      <w:r>
        <w:t>stakeholder</w:t>
      </w:r>
      <w:proofErr w:type="spellEnd"/>
      <w:r>
        <w:t xml:space="preserve"> están afectados por el problema. Un </w:t>
      </w:r>
      <w:proofErr w:type="spellStart"/>
      <w:r>
        <w:t>stakeholder</w:t>
      </w:r>
      <w:proofErr w:type="spellEnd"/>
      <w:r>
        <w:t xml:space="preserve"> es cualquier persona que este involucrado en el sistema directa o indirectamente. Ej.</w:t>
      </w:r>
      <w:r w:rsidRPr="00DC24B3">
        <w:t>:</w:t>
      </w:r>
    </w:p>
    <w:p w:rsidR="00F20A6A" w:rsidP="00F20A6A" w:rsidRDefault="00F20A6A" w14:paraId="033A48BB" w14:textId="77777777">
      <w:pPr>
        <w:pStyle w:val="Textoindependiente"/>
        <w:numPr>
          <w:ilvl w:val="0"/>
          <w:numId w:val="3"/>
        </w:numPr>
      </w:pPr>
      <w:r>
        <w:t>Personal de la oficina de Registro</w:t>
      </w:r>
    </w:p>
    <w:p w:rsidR="00F20A6A" w:rsidP="00F20A6A" w:rsidRDefault="00F20A6A" w14:paraId="6E04E7C7" w14:textId="77777777">
      <w:pPr>
        <w:pStyle w:val="Textoindependiente"/>
        <w:numPr>
          <w:ilvl w:val="0"/>
          <w:numId w:val="3"/>
        </w:numPr>
      </w:pPr>
      <w:r>
        <w:t>Estudiantes</w:t>
      </w:r>
    </w:p>
    <w:p w:rsidR="00F20A6A" w:rsidP="00F20A6A" w:rsidRDefault="00F20A6A" w14:paraId="4D3C9FD3" w14:textId="77777777">
      <w:pPr>
        <w:pStyle w:val="Textoindependiente"/>
        <w:numPr>
          <w:ilvl w:val="0"/>
          <w:numId w:val="3"/>
        </w:numPr>
      </w:pPr>
      <w:r>
        <w:t>Personal de Soporte del Sistema</w:t>
      </w:r>
    </w:p>
    <w:p w:rsidRPr="00DC24B3" w:rsidR="00F20A6A" w:rsidP="00F20A6A" w:rsidRDefault="00F20A6A" w14:paraId="29CC4D07" w14:textId="77777777">
      <w:pPr>
        <w:pStyle w:val="Textocomentario"/>
        <w:numPr>
          <w:ilvl w:val="0"/>
          <w:numId w:val="3"/>
        </w:numPr>
        <w:rPr>
          <w:lang w:val="en-US"/>
        </w:rPr>
      </w:pPr>
      <w:r>
        <w:t>Profesores</w:t>
      </w:r>
    </w:p>
  </w:comment>
  <w:comment w:initials="JAL" w:author="José G. Altamirano" w:date="2007-06-07T16:32:00Z" w:id="19">
    <w:p w:rsidR="00F20A6A" w:rsidP="00F20A6A" w:rsidRDefault="00F20A6A" w14:paraId="1DB3C42F" w14:textId="77777777">
      <w:pPr>
        <w:pStyle w:val="Textoindependiente"/>
      </w:pPr>
      <w:r>
        <w:rPr>
          <w:rStyle w:val="Refdecomentario"/>
        </w:rPr>
        <w:annotationRef/>
      </w:r>
      <w:r>
        <w:t xml:space="preserve">Indique de </w:t>
      </w:r>
      <w:proofErr w:type="spellStart"/>
      <w:r>
        <w:t>que</w:t>
      </w:r>
      <w:proofErr w:type="spellEnd"/>
      <w:r>
        <w:t xml:space="preserve"> manera les afecta el problema, cuál e el impacto. </w:t>
      </w:r>
      <w:proofErr w:type="spellStart"/>
      <w:r>
        <w:t>Ej</w:t>
      </w:r>
      <w:proofErr w:type="spellEnd"/>
      <w:r w:rsidRPr="00DC24B3">
        <w:t xml:space="preserve">: </w:t>
      </w:r>
    </w:p>
    <w:p w:rsidR="00F20A6A" w:rsidP="00F20A6A" w:rsidRDefault="00F20A6A" w14:paraId="147A1339" w14:textId="77777777">
      <w:pPr>
        <w:pStyle w:val="Textoindependiente"/>
        <w:numPr>
          <w:ilvl w:val="0"/>
          <w:numId w:val="4"/>
        </w:numPr>
      </w:pPr>
      <w:r>
        <w:t>Mayor costo y tiempo en adaptación del sistema actual a los procesos.</w:t>
      </w:r>
    </w:p>
    <w:p w:rsidRPr="00DC24B3" w:rsidR="00F20A6A" w:rsidP="00F20A6A" w:rsidRDefault="00F20A6A" w14:paraId="2A402483" w14:textId="77777777">
      <w:pPr>
        <w:pStyle w:val="Textocomentario"/>
        <w:numPr>
          <w:ilvl w:val="0"/>
          <w:numId w:val="4"/>
        </w:numPr>
      </w:pPr>
      <w:r>
        <w:t>Mayor curva de aprendizaje para los usuarios.</w:t>
      </w:r>
    </w:p>
  </w:comment>
  <w:comment w:initials="JAL" w:author="José G. Altamirano" w:date="2007-06-07T16:32:00Z" w:id="20">
    <w:p w:rsidR="00F20A6A" w:rsidP="00F20A6A" w:rsidRDefault="00F20A6A" w14:paraId="79C56EE8" w14:textId="77777777">
      <w:pPr>
        <w:pStyle w:val="Textocomentario"/>
      </w:pPr>
      <w:r>
        <w:rPr>
          <w:rStyle w:val="Refdecomentario"/>
        </w:rPr>
        <w:annotationRef/>
      </w:r>
      <w:r>
        <w:t>Indique los beneficios claves de una solución exitosa. Ej.</w:t>
      </w:r>
      <w:r w:rsidRPr="00601E76">
        <w:t>:</w:t>
      </w:r>
      <w:r>
        <w:t xml:space="preserve"> </w:t>
      </w:r>
    </w:p>
    <w:p w:rsidR="00F20A6A" w:rsidP="00F20A6A" w:rsidRDefault="00F20A6A" w14:paraId="263CB8C3" w14:textId="77777777">
      <w:pPr>
        <w:pStyle w:val="Textocomentario"/>
        <w:numPr>
          <w:ilvl w:val="0"/>
          <w:numId w:val="5"/>
        </w:numPr>
      </w:pPr>
      <w:r>
        <w:t xml:space="preserve"> Rápido involucramiento al negocio del personal nuevo</w:t>
      </w:r>
    </w:p>
    <w:p w:rsidRPr="00601E76" w:rsidR="00F20A6A" w:rsidP="00F20A6A" w:rsidRDefault="00F20A6A" w14:paraId="0288DBB3" w14:textId="77777777">
      <w:pPr>
        <w:pStyle w:val="Textocomentario"/>
        <w:numPr>
          <w:ilvl w:val="0"/>
          <w:numId w:val="5"/>
        </w:numPr>
      </w:pPr>
      <w:r>
        <w:t>Mejor atención al estudiante</w:t>
      </w:r>
    </w:p>
    <w:p w:rsidRPr="00601E76" w:rsidR="00F20A6A" w:rsidP="00F20A6A" w:rsidRDefault="00F20A6A" w14:paraId="576100BF" w14:textId="77777777">
      <w:pPr>
        <w:pStyle w:val="Textocomentario"/>
      </w:pPr>
    </w:p>
  </w:comment>
  <w:comment w:initials="JAL" w:author="José G. Altamirano" w:date="2007-06-07T16:32:00Z" w:id="24">
    <w:p w:rsidR="00F20A6A" w:rsidP="00F20A6A" w:rsidRDefault="00F20A6A" w14:paraId="3F668B5C" w14:textId="77777777">
      <w:pPr>
        <w:pStyle w:val="Textocomentario"/>
      </w:pPr>
      <w:r>
        <w:rPr>
          <w:rStyle w:val="Refdecomentario"/>
        </w:rPr>
        <w:annotationRef/>
      </w:r>
      <w:r>
        <w:t xml:space="preserve">Representa un resumen de alto nivel sobre la posición que el producto intenta llenar en el mercado </w:t>
      </w:r>
    </w:p>
  </w:comment>
  <w:comment w:initials="JAL" w:author="José G. Altamirano" w:date="2007-06-07T16:32:00Z" w:id="25">
    <w:p w:rsidRPr="00D142E3" w:rsidR="00F20A6A" w:rsidP="00F20A6A" w:rsidRDefault="00F20A6A" w14:paraId="5BFD2F72" w14:textId="77777777">
      <w:pPr>
        <w:pStyle w:val="Textocomentario"/>
      </w:pPr>
      <w:r>
        <w:rPr>
          <w:rStyle w:val="Refdecomentario"/>
        </w:rPr>
        <w:annotationRef/>
      </w:r>
      <w:r>
        <w:t>A quién esta dirigido el producto. Ej.</w:t>
      </w:r>
      <w:r w:rsidRPr="00D142E3">
        <w:t>:</w:t>
      </w:r>
    </w:p>
    <w:p w:rsidR="00F20A6A" w:rsidP="00F20A6A" w:rsidRDefault="00F20A6A" w14:paraId="1B121F41" w14:textId="77777777">
      <w:pPr>
        <w:pStyle w:val="Textoindependiente"/>
        <w:numPr>
          <w:ilvl w:val="0"/>
          <w:numId w:val="6"/>
        </w:numPr>
      </w:pPr>
      <w:r>
        <w:t xml:space="preserve">Estudiantes </w:t>
      </w:r>
    </w:p>
    <w:p w:rsidR="00F20A6A" w:rsidP="00F20A6A" w:rsidRDefault="00F20A6A" w14:paraId="2145B73D" w14:textId="77777777">
      <w:pPr>
        <w:pStyle w:val="Textoindependiente"/>
        <w:numPr>
          <w:ilvl w:val="0"/>
          <w:numId w:val="6"/>
        </w:numPr>
      </w:pPr>
      <w:r>
        <w:t xml:space="preserve">Profesores </w:t>
      </w:r>
    </w:p>
    <w:p w:rsidRPr="00B30E20" w:rsidR="00F20A6A" w:rsidP="00F20A6A" w:rsidRDefault="00F20A6A" w14:paraId="0A936299" w14:textId="77777777">
      <w:pPr>
        <w:pStyle w:val="Textocomentario"/>
        <w:numPr>
          <w:ilvl w:val="0"/>
          <w:numId w:val="6"/>
        </w:numPr>
      </w:pPr>
      <w:r>
        <w:t>Encargado del Registro de matrículas.</w:t>
      </w:r>
    </w:p>
  </w:comment>
  <w:comment w:initials="JAL" w:author="José G. Altamirano" w:date="2007-06-07T16:32:00Z" w:id="26">
    <w:p w:rsidR="00F20A6A" w:rsidP="00F20A6A" w:rsidRDefault="00F20A6A" w14:paraId="533A4D57" w14:textId="77777777">
      <w:pPr>
        <w:pStyle w:val="Textocomentario"/>
      </w:pPr>
      <w:r>
        <w:rPr>
          <w:rStyle w:val="Refdecomentario"/>
        </w:rPr>
        <w:annotationRef/>
      </w:r>
      <w:r>
        <w:t>Indique las necesidades o oportunidades. Ej.:</w:t>
      </w:r>
    </w:p>
    <w:p w:rsidR="00F20A6A" w:rsidP="00F20A6A" w:rsidRDefault="00F20A6A" w14:paraId="7EB5E090" w14:textId="77777777">
      <w:pPr>
        <w:pStyle w:val="Textoindependiente"/>
        <w:numPr>
          <w:ilvl w:val="0"/>
          <w:numId w:val="7"/>
        </w:numPr>
      </w:pPr>
      <w:r>
        <w:t>Deben tener información para su proceso de registro</w:t>
      </w:r>
    </w:p>
    <w:p w:rsidR="00F20A6A" w:rsidP="00F20A6A" w:rsidRDefault="00F20A6A" w14:paraId="2274EBFA" w14:textId="77777777">
      <w:pPr>
        <w:pStyle w:val="Textoindependiente"/>
        <w:numPr>
          <w:ilvl w:val="0"/>
          <w:numId w:val="7"/>
        </w:numPr>
      </w:pPr>
      <w:r>
        <w:t>Quienes deben mantener información de las calificaciones de sus estudiantes y cursos a impartir</w:t>
      </w:r>
    </w:p>
    <w:p w:rsidR="00F20A6A" w:rsidP="00F20A6A" w:rsidRDefault="00F20A6A" w14:paraId="7A8D8C71" w14:textId="77777777">
      <w:pPr>
        <w:pStyle w:val="Textocomentario"/>
        <w:numPr>
          <w:ilvl w:val="0"/>
          <w:numId w:val="7"/>
        </w:numPr>
      </w:pPr>
      <w:r>
        <w:t>Que podrán hacer el registro de los alumnos matriculados y la administración de cupos por curso.</w:t>
      </w:r>
    </w:p>
  </w:comment>
  <w:comment w:initials="JAL" w:author="José G. Altamirano" w:date="2007-06-07T16:32:00Z" w:id="27">
    <w:p w:rsidRPr="00B30E20" w:rsidR="00F20A6A" w:rsidP="00F20A6A" w:rsidRDefault="00F20A6A" w14:paraId="2351B4DA" w14:textId="77777777">
      <w:pPr>
        <w:pStyle w:val="Textocomentario"/>
      </w:pPr>
      <w:r>
        <w:rPr>
          <w:rStyle w:val="Refdecomentario"/>
        </w:rPr>
        <w:annotationRef/>
      </w:r>
      <w:r>
        <w:t>Es una categoría del producto. Ej.</w:t>
      </w:r>
      <w:r w:rsidRPr="00B30E20">
        <w:t>: Sistemas de Gesti</w:t>
      </w:r>
      <w:r>
        <w:t>ón</w:t>
      </w:r>
    </w:p>
  </w:comment>
  <w:comment w:initials="JAL" w:author="José G. Altamirano" w:date="2007-06-07T16:32:00Z" w:id="28">
    <w:p w:rsidRPr="00B30E20" w:rsidR="00F20A6A" w:rsidP="00F20A6A" w:rsidRDefault="00F20A6A" w14:paraId="1093D4F5" w14:textId="77777777">
      <w:pPr>
        <w:pStyle w:val="Textocomentario"/>
      </w:pPr>
      <w:r>
        <w:rPr>
          <w:rStyle w:val="Refdecomentario"/>
        </w:rPr>
        <w:annotationRef/>
      </w:r>
      <w:r>
        <w:t xml:space="preserve">Liste los beneficios claves. </w:t>
      </w:r>
      <w:proofErr w:type="spellStart"/>
      <w:r>
        <w:t>Ej</w:t>
      </w:r>
      <w:proofErr w:type="spellEnd"/>
      <w:r w:rsidRPr="00B30E20">
        <w:t>:</w:t>
      </w:r>
    </w:p>
    <w:p w:rsidR="00F20A6A" w:rsidP="00F20A6A" w:rsidRDefault="00F20A6A" w14:paraId="125D729B" w14:textId="77777777">
      <w:pPr>
        <w:pStyle w:val="Textoindependiente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Permite el acceso 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line del estudiante, profesores y personal de Registro de matrículas.</w:t>
      </w:r>
    </w:p>
    <w:p w:rsidRPr="00B30E20" w:rsidR="00F20A6A" w:rsidP="00F20A6A" w:rsidRDefault="00F20A6A" w14:paraId="26024F3F" w14:textId="77777777">
      <w:pPr>
        <w:pStyle w:val="Textocomentario"/>
        <w:numPr>
          <w:ilvl w:val="0"/>
          <w:numId w:val="8"/>
        </w:numPr>
      </w:pPr>
      <w:r>
        <w:rPr>
          <w:lang w:val="es-ES"/>
        </w:rPr>
        <w:t>Adicionalmente es flexible en la parametrización del proceso</w:t>
      </w:r>
      <w:r>
        <w:t xml:space="preserve"> administración de cupos por curso.</w:t>
      </w:r>
    </w:p>
  </w:comment>
  <w:comment w:initials="JAL" w:author="José G. Altamirano" w:date="2007-06-07T16:32:00Z" w:id="29">
    <w:p w:rsidRPr="00A15C38" w:rsidR="00F20A6A" w:rsidP="00F20A6A" w:rsidRDefault="00F20A6A" w14:paraId="41A6DA6F" w14:textId="77777777">
      <w:pPr>
        <w:pStyle w:val="Textocomentario"/>
      </w:pPr>
      <w:r>
        <w:rPr>
          <w:rStyle w:val="Refdecomentario"/>
        </w:rPr>
        <w:annotationRef/>
      </w:r>
      <w:r>
        <w:t xml:space="preserve">Indique la alternativa competitiva primaria, sea esto la competencia o un proceso a ser mejorado o reemplazado. </w:t>
      </w:r>
      <w:proofErr w:type="spellStart"/>
      <w:r>
        <w:t>Ej</w:t>
      </w:r>
      <w:proofErr w:type="spellEnd"/>
      <w:r w:rsidRPr="00A15C38">
        <w:t>:</w:t>
      </w:r>
    </w:p>
    <w:p w:rsidRPr="00A15C38" w:rsidR="00F20A6A" w:rsidP="00F20A6A" w:rsidRDefault="00F20A6A" w14:paraId="3916B728" w14:textId="77777777">
      <w:pPr>
        <w:pStyle w:val="Textocomentario"/>
        <w:numPr>
          <w:ilvl w:val="0"/>
          <w:numId w:val="9"/>
        </w:numPr>
      </w:pPr>
      <w:r>
        <w:t>Del sistema actual que no está soportando el proceso de registro de matrículas.</w:t>
      </w:r>
    </w:p>
  </w:comment>
  <w:comment w:initials="JAL" w:author="José G. Altamirano" w:date="2007-06-07T16:32:00Z" w:id="30">
    <w:p w:rsidR="00F20A6A" w:rsidP="00F20A6A" w:rsidRDefault="00F20A6A" w14:paraId="377D4369" w14:textId="77777777">
      <w:pPr>
        <w:pStyle w:val="Textocomentario"/>
      </w:pPr>
      <w:r>
        <w:rPr>
          <w:rStyle w:val="Refdecomentario"/>
        </w:rPr>
        <w:annotationRef/>
      </w:r>
      <w:r>
        <w:t>Indique la diferencia principal de este sistema.</w:t>
      </w:r>
    </w:p>
    <w:p w:rsidR="00F20A6A" w:rsidP="00F20A6A" w:rsidRDefault="00F20A6A" w14:paraId="5B8FF0BB" w14:textId="77777777">
      <w:pPr>
        <w:pStyle w:val="Textocomentario"/>
      </w:pPr>
      <w:proofErr w:type="spellStart"/>
      <w:r>
        <w:t>Ej</w:t>
      </w:r>
      <w:proofErr w:type="spellEnd"/>
      <w:r>
        <w:t xml:space="preserve">: </w:t>
      </w:r>
    </w:p>
    <w:p w:rsidR="00F20A6A" w:rsidP="00F20A6A" w:rsidRDefault="00F20A6A" w14:paraId="3C130AC1" w14:textId="77777777">
      <w:pPr>
        <w:pStyle w:val="Textocomentario"/>
        <w:numPr>
          <w:ilvl w:val="0"/>
          <w:numId w:val="9"/>
        </w:numPr>
      </w:pPr>
      <w:r>
        <w:rPr>
          <w:lang w:val="es-ES"/>
        </w:rPr>
        <w:t>Proporciona la información y la capacidad de automatizar el proceso de registro</w:t>
      </w:r>
    </w:p>
  </w:comment>
  <w:comment w:initials="JAL" w:author="José G. Altamirano" w:date="2007-06-07T16:32:00Z" w:id="33">
    <w:p w:rsidR="00F20A6A" w:rsidP="00F20A6A" w:rsidRDefault="00F20A6A" w14:paraId="41905944" w14:textId="77777777">
      <w:pPr>
        <w:pStyle w:val="Textocomentario"/>
      </w:pPr>
      <w:r>
        <w:rPr>
          <w:rStyle w:val="Refdecomentario"/>
        </w:rPr>
        <w:annotationRef/>
      </w:r>
      <w:r>
        <w:t>Representa una lista de resumen de todos los afectados del sistema (</w:t>
      </w:r>
      <w:proofErr w:type="spellStart"/>
      <w:r>
        <w:t>StakeHolders</w:t>
      </w:r>
      <w:proofErr w:type="spellEnd"/>
      <w:r>
        <w:t>)</w:t>
      </w:r>
    </w:p>
  </w:comment>
  <w:comment w:initials="JAL" w:author="José G. Altamirano" w:date="2007-06-07T16:32:00Z" w:id="34">
    <w:p w:rsidR="00F20A6A" w:rsidP="00F20A6A" w:rsidRDefault="00F20A6A" w14:paraId="59BD66A9" w14:textId="77777777">
      <w:pPr>
        <w:pStyle w:val="Textocomentario"/>
      </w:pPr>
      <w:r>
        <w:rPr>
          <w:rStyle w:val="Refdecomentario"/>
        </w:rPr>
        <w:annotationRef/>
      </w:r>
      <w:r>
        <w:t>Nombre del Tipo de Afectado (</w:t>
      </w:r>
      <w:proofErr w:type="spellStart"/>
      <w:r>
        <w:t>StakeHolder</w:t>
      </w:r>
      <w:proofErr w:type="spellEnd"/>
      <w:r>
        <w:t xml:space="preserve">). </w:t>
      </w:r>
      <w:proofErr w:type="spellStart"/>
      <w:r>
        <w:t>Ej</w:t>
      </w:r>
      <w:proofErr w:type="spellEnd"/>
      <w:r>
        <w:t>: Profesor</w:t>
      </w:r>
    </w:p>
  </w:comment>
  <w:comment w:initials="JAL" w:author="José G. Altamirano" w:date="2007-06-07T16:32:00Z" w:id="35">
    <w:p w:rsidR="00F20A6A" w:rsidP="00F20A6A" w:rsidRDefault="00F20A6A" w14:paraId="52183CE2" w14:textId="77777777">
      <w:pPr>
        <w:pStyle w:val="Textocomentario"/>
      </w:pPr>
      <w:r>
        <w:rPr>
          <w:rStyle w:val="Refdecomentario"/>
        </w:rPr>
        <w:annotationRef/>
      </w:r>
      <w:r>
        <w:t>Breve descripción del afectado. Ej.: Se encarga de llevar adelante las cátedras que se dictan en la institución</w:t>
      </w:r>
    </w:p>
  </w:comment>
  <w:comment w:initials="JAL" w:author="José G. Altamirano" w:date="2007-06-07T16:32:00Z" w:id="36">
    <w:p w:rsidR="00F20A6A" w:rsidP="00F20A6A" w:rsidRDefault="00F20A6A" w14:paraId="06E47BA1" w14:textId="77777777">
      <w:pPr>
        <w:pStyle w:val="Textocomentario"/>
      </w:pPr>
      <w:r>
        <w:rPr>
          <w:rStyle w:val="Refdecomentario"/>
        </w:rPr>
        <w:annotationRef/>
      </w:r>
      <w:r>
        <w:t xml:space="preserve">Indique las principales responsabilidades del afectado con respecto al sistema a ser desarrollado. Por </w:t>
      </w:r>
      <w:proofErr w:type="spellStart"/>
      <w:r>
        <w:t>Ej</w:t>
      </w:r>
      <w:proofErr w:type="spellEnd"/>
      <w:r w:rsidRPr="00B94E45">
        <w:t>:</w:t>
      </w:r>
      <w:r>
        <w:t xml:space="preserve"> </w:t>
      </w:r>
    </w:p>
    <w:p w:rsidR="00F20A6A" w:rsidP="00F20A6A" w:rsidRDefault="00F20A6A" w14:paraId="06677495" w14:textId="77777777">
      <w:pPr>
        <w:pStyle w:val="Textocomentario"/>
        <w:numPr>
          <w:ilvl w:val="0"/>
          <w:numId w:val="9"/>
        </w:numPr>
      </w:pPr>
      <w:r>
        <w:t>Definir los requerimientos para ingreso de notas</w:t>
      </w:r>
    </w:p>
    <w:p w:rsidRPr="00B94E45" w:rsidR="00F20A6A" w:rsidP="00F20A6A" w:rsidRDefault="00F20A6A" w14:paraId="49F0283C" w14:textId="77777777">
      <w:pPr>
        <w:pStyle w:val="Textocomentario"/>
        <w:numPr>
          <w:ilvl w:val="0"/>
          <w:numId w:val="9"/>
        </w:numPr>
      </w:pPr>
      <w:r>
        <w:t>Definir los requerimientos para la parametrización de horario de clases</w:t>
      </w:r>
    </w:p>
  </w:comment>
  <w:comment w:initials="JAL" w:author="José G. Altamirano" w:date="2007-06-07T16:32:00Z" w:id="39">
    <w:p w:rsidRPr="002D792D" w:rsidR="00F20A6A" w:rsidP="00F20A6A" w:rsidRDefault="00F20A6A" w14:paraId="1D4450CD" w14:textId="77777777">
      <w:pPr>
        <w:pStyle w:val="Textocomentario"/>
      </w:pPr>
      <w:r>
        <w:rPr>
          <w:rStyle w:val="Refdecomentario"/>
        </w:rPr>
        <w:annotationRef/>
      </w:r>
      <w:r>
        <w:t>Lista los tipos de usuarios que interactúan directamente con el sistema. Este es un subconjunto de la lista de afectados</w:t>
      </w:r>
    </w:p>
  </w:comment>
  <w:comment w:initials="JAL" w:author="José G. Altamirano" w:date="2007-06-07T16:32:00Z" w:id="40">
    <w:p w:rsidR="00F20A6A" w:rsidP="00F20A6A" w:rsidRDefault="00F20A6A" w14:paraId="60DC9B7E" w14:textId="77777777">
      <w:pPr>
        <w:pStyle w:val="Textocomentario"/>
      </w:pPr>
      <w:r>
        <w:rPr>
          <w:rStyle w:val="Refdecomentario"/>
        </w:rPr>
        <w:annotationRef/>
      </w:r>
      <w:r>
        <w:t>Nombre del tipo de Usuario, Ej.: Estudiante</w:t>
      </w:r>
    </w:p>
  </w:comment>
  <w:comment w:initials="JAL" w:author="José G. Altamirano" w:date="2007-06-07T16:32:00Z" w:id="41">
    <w:p w:rsidR="00F20A6A" w:rsidP="00F20A6A" w:rsidRDefault="00F20A6A" w14:paraId="0A461482" w14:textId="77777777">
      <w:pPr>
        <w:pStyle w:val="Textocomentario"/>
      </w:pPr>
      <w:r>
        <w:rPr>
          <w:rStyle w:val="Refdecomentario"/>
        </w:rPr>
        <w:annotationRef/>
      </w:r>
      <w:r>
        <w:t>Breve descripción aclaratorio del usuario</w:t>
      </w:r>
    </w:p>
  </w:comment>
  <w:comment w:initials="JAL" w:author="José G. Altamirano" w:date="2007-06-07T16:32:00Z" w:id="42">
    <w:p w:rsidRPr="002D792D" w:rsidR="00F20A6A" w:rsidP="00F20A6A" w:rsidRDefault="00F20A6A" w14:paraId="3D8D69A3" w14:textId="77777777">
      <w:pPr>
        <w:pStyle w:val="Textocomentario"/>
      </w:pPr>
      <w:r>
        <w:rPr>
          <w:rStyle w:val="Refdecomentario"/>
        </w:rPr>
        <w:annotationRef/>
      </w:r>
      <w:r>
        <w:t>Indique con que afectado (lista anterior) se relaciona. Puede un usuario representarse así mismo. Ej.: Estudiante</w:t>
      </w:r>
    </w:p>
  </w:comment>
  <w:comment w:initials="JAL" w:author="José G. Altamirano" w:date="2007-06-07T16:32:00Z" w:id="45">
    <w:p w:rsidRPr="0096171A" w:rsidR="00F20A6A" w:rsidP="00F20A6A" w:rsidRDefault="00F20A6A" w14:paraId="751A64B5" w14:textId="77777777">
      <w:pPr>
        <w:pStyle w:val="Textocomentario"/>
      </w:pPr>
      <w:r>
        <w:rPr>
          <w:rStyle w:val="Refdecomentario"/>
        </w:rPr>
        <w:annotationRef/>
      </w:r>
      <w:r>
        <w:t>Lista los problemas claves con sus soluciones como son percibidas por el afectado. Clarifica los siguientes tópicos para cada problema</w:t>
      </w:r>
      <w:r w:rsidRPr="0096171A">
        <w:t>:</w:t>
      </w:r>
    </w:p>
    <w:p w:rsidRPr="00FE6A19" w:rsidR="00F20A6A" w:rsidP="00F20A6A" w:rsidRDefault="00F20A6A" w14:paraId="1096736F" w14:textId="77777777">
      <w:pPr>
        <w:pStyle w:val="Textocomentario"/>
        <w:numPr>
          <w:ilvl w:val="0"/>
          <w:numId w:val="10"/>
        </w:numPr>
      </w:pPr>
      <w:r w:rsidRPr="00FE6A19">
        <w:t>Cuales son las rezones para este problema?</w:t>
      </w:r>
    </w:p>
    <w:p w:rsidR="00F20A6A" w:rsidP="00F20A6A" w:rsidRDefault="00F20A6A" w14:paraId="76D73094" w14:textId="77777777">
      <w:pPr>
        <w:pStyle w:val="Textocomentario"/>
        <w:numPr>
          <w:ilvl w:val="0"/>
          <w:numId w:val="10"/>
        </w:numPr>
      </w:pPr>
      <w:r>
        <w:t>Cómo se soluciona actualmente</w:t>
      </w:r>
    </w:p>
    <w:p w:rsidRPr="00FE6A19" w:rsidR="00F20A6A" w:rsidP="00F20A6A" w:rsidRDefault="00F20A6A" w14:paraId="386F9401" w14:textId="77777777">
      <w:pPr>
        <w:pStyle w:val="Textocomentario"/>
        <w:numPr>
          <w:ilvl w:val="0"/>
          <w:numId w:val="10"/>
        </w:numPr>
      </w:pPr>
      <w:r>
        <w:t>Cuáles soluciones desea el patrocinador</w:t>
      </w:r>
      <w:r w:rsidRPr="00FE6A19">
        <w:t>?</w:t>
      </w:r>
    </w:p>
  </w:comment>
  <w:comment w:initials="JAL" w:author="José G. Altamirano" w:date="2007-06-07T16:32:00Z" w:id="48">
    <w:p w:rsidRPr="00FE6A19" w:rsidR="00F20A6A" w:rsidP="00F20A6A" w:rsidRDefault="00F20A6A" w14:paraId="2B8DB61E" w14:textId="77777777">
      <w:pPr>
        <w:pStyle w:val="Textocomentario"/>
      </w:pPr>
      <w:r>
        <w:rPr>
          <w:rStyle w:val="Refdecomentario"/>
        </w:rPr>
        <w:annotationRef/>
      </w:r>
      <w:r>
        <w:t xml:space="preserve">Las necesidades transmitidas por los afectados. </w:t>
      </w:r>
      <w:proofErr w:type="spellStart"/>
      <w:r>
        <w:t>Ej</w:t>
      </w:r>
      <w:proofErr w:type="spellEnd"/>
      <w:r w:rsidRPr="00D56FA7">
        <w:t>: Para el Estudiante : Registro de Matr</w:t>
      </w:r>
      <w:r>
        <w:t xml:space="preserve">ículas </w:t>
      </w:r>
      <w:proofErr w:type="spellStart"/>
      <w:r>
        <w:t>Agil</w:t>
      </w:r>
      <w:proofErr w:type="spellEnd"/>
    </w:p>
  </w:comment>
  <w:comment w:initials="JAL" w:author="José G. Altamirano" w:date="2007-06-07T16:32:00Z" w:id="49">
    <w:p w:rsidR="00F20A6A" w:rsidP="00F20A6A" w:rsidRDefault="00F20A6A" w14:paraId="769068DF" w14:textId="77777777">
      <w:pPr>
        <w:pStyle w:val="Textocomentario"/>
      </w:pPr>
      <w:r>
        <w:rPr>
          <w:rStyle w:val="Refdecomentario"/>
        </w:rPr>
        <w:annotationRef/>
      </w:r>
      <w:r>
        <w:t>La prioridad dada por el afectada</w:t>
      </w:r>
    </w:p>
  </w:comment>
  <w:comment w:initials="JAL" w:author="José G. Altamirano" w:date="2007-06-07T16:32:00Z" w:id="50">
    <w:p w:rsidR="00F20A6A" w:rsidP="00F20A6A" w:rsidRDefault="00F20A6A" w14:paraId="1D143A42" w14:textId="77777777">
      <w:pPr>
        <w:pStyle w:val="Textocomentario"/>
      </w:pPr>
      <w:r>
        <w:rPr>
          <w:rStyle w:val="Refdecomentario"/>
        </w:rPr>
        <w:annotationRef/>
      </w:r>
      <w:r>
        <w:t>Cómo se soluciona actualmente ésta necesidad</w:t>
      </w:r>
    </w:p>
  </w:comment>
  <w:comment w:initials="JAL" w:author="José G. Altamirano" w:date="2007-06-07T16:32:00Z" w:id="51">
    <w:p w:rsidR="00F20A6A" w:rsidP="00F20A6A" w:rsidRDefault="00F20A6A" w14:paraId="2C0BCA92" w14:textId="77777777">
      <w:pPr>
        <w:pStyle w:val="Textocomentario"/>
      </w:pPr>
      <w:r>
        <w:rPr>
          <w:rStyle w:val="Refdecomentario"/>
        </w:rPr>
        <w:annotationRef/>
      </w:r>
      <w:r>
        <w:t>Cuan sería una solución</w:t>
      </w:r>
    </w:p>
  </w:comment>
  <w:comment w:initials="JAL" w:author="José G. Altamirano" w:date="2007-06-07T16:32:00Z" w:id="52">
    <w:p w:rsidR="00F20A6A" w:rsidP="00F20A6A" w:rsidRDefault="00F20A6A" w14:paraId="5B671FA6" w14:textId="77777777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>
        <w:t xml:space="preserve">Que asuntos le preocupa  en la implementación de </w:t>
      </w:r>
      <w:smartTag w:uri="urn:schemas-microsoft-com:office:smarttags" w:element="PersonName">
        <w:smartTagPr>
          <w:attr w:name="ProductID" w:val="la soluci￳n. Ej"/>
        </w:smartTagPr>
        <w:r>
          <w:t xml:space="preserve">la solución. </w:t>
        </w:r>
        <w:proofErr w:type="spellStart"/>
        <w:r>
          <w:t>Ej</w:t>
        </w:r>
      </w:smartTag>
      <w:proofErr w:type="spellEnd"/>
      <w:r>
        <w:rPr>
          <w:lang w:val="en-US"/>
        </w:rPr>
        <w:t>:</w:t>
      </w:r>
    </w:p>
    <w:p w:rsidRPr="00FE6A19" w:rsidR="00F20A6A" w:rsidP="00F20A6A" w:rsidRDefault="00F20A6A" w14:paraId="1E3610A1" w14:textId="77777777">
      <w:pPr>
        <w:pStyle w:val="Textocomentario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Demora en la </w:t>
      </w:r>
      <w:proofErr w:type="spellStart"/>
      <w:r>
        <w:rPr>
          <w:lang w:val="en-US"/>
        </w:rPr>
        <w:t>atenci</w:t>
      </w:r>
      <w:r>
        <w:t>ón</w:t>
      </w:r>
      <w:proofErr w:type="spellEnd"/>
    </w:p>
    <w:p w:rsidRPr="00FE6A19" w:rsidR="00F20A6A" w:rsidP="00F20A6A" w:rsidRDefault="00F20A6A" w14:paraId="1B28A47E" w14:textId="77777777">
      <w:pPr>
        <w:pStyle w:val="Textocomentario"/>
        <w:numPr>
          <w:ilvl w:val="0"/>
          <w:numId w:val="11"/>
        </w:numPr>
        <w:rPr>
          <w:lang w:val="en-US"/>
        </w:rPr>
      </w:pPr>
      <w:r>
        <w:t>Facilidades para configurar su horario</w:t>
      </w:r>
    </w:p>
  </w:comment>
  <w:comment w:initials="JAL" w:author="José G. Altamirano" w:date="2007-06-07T16:32:00Z" w:id="55">
    <w:p w:rsidR="00F20A6A" w:rsidP="00F20A6A" w:rsidRDefault="00F20A6A" w14:paraId="013B2B80" w14:textId="77777777">
      <w:pPr>
        <w:pStyle w:val="Textocomentario"/>
      </w:pPr>
      <w:r>
        <w:rPr>
          <w:rStyle w:val="Refdecomentario"/>
        </w:rPr>
        <w:annotationRef/>
      </w:r>
      <w:r>
        <w:t>Provee una vista de alto nivel del producto, interfaces con otras aplicaciones.</w:t>
      </w:r>
    </w:p>
  </w:comment>
  <w:comment w:initials="JAL" w:author="José G. Altamirano" w:date="2007-06-07T16:32:00Z" w:id="58">
    <w:p w:rsidRPr="00DB2A3F" w:rsidR="00F20A6A" w:rsidP="00F20A6A" w:rsidRDefault="00F20A6A" w14:paraId="56008A0B" w14:textId="77777777">
      <w:pPr>
        <w:pStyle w:val="Textocomentario"/>
      </w:pPr>
      <w:r>
        <w:rPr>
          <w:rStyle w:val="Refdecomentario"/>
        </w:rPr>
        <w:annotationRef/>
      </w:r>
      <w:r>
        <w:t>Indique los principales beneficios y características que el producto proporcionará</w:t>
      </w:r>
    </w:p>
  </w:comment>
  <w:comment w:initials="JAL" w:author="José G. Altamirano" w:date="2007-06-07T16:32:00Z" w:id="78">
    <w:p w:rsidR="00F20A6A" w:rsidP="00F20A6A" w:rsidRDefault="00F20A6A" w14:paraId="6DBC98D8" w14:textId="77777777">
      <w:pPr>
        <w:pStyle w:val="Textocomentario"/>
      </w:pPr>
      <w:r>
        <w:rPr>
          <w:rStyle w:val="Refdecomentario"/>
        </w:rPr>
        <w:annotationRef/>
      </w:r>
      <w:r>
        <w:t>Indique cada uno de los factores que afectan a las características establecidas. Liste los supuestos, que si cambian, alterarían el documento de visión</w:t>
      </w:r>
    </w:p>
  </w:comment>
  <w:comment w:initials="JAL" w:author="José G. Altamirano" w:date="2007-06-07T16:32:00Z" w:id="81">
    <w:p w:rsidR="00F20A6A" w:rsidP="00F20A6A" w:rsidRDefault="00F20A6A" w14:paraId="77407B65" w14:textId="77777777">
      <w:pPr>
        <w:pStyle w:val="Textocomentario"/>
      </w:pPr>
      <w:r>
        <w:rPr>
          <w:rStyle w:val="Refdecomentario"/>
        </w:rPr>
        <w:annotationRef/>
      </w:r>
      <w:r>
        <w:t>Describir brevemente cada una de las características citadas anteriormente. Las características son las capacidades de alto nivel del sistema que son necesarias para brindar beneficios a los usuarios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CCF9F1" w15:done="0"/>
  <w15:commentEx w15:paraId="3BFB1985" w15:done="0"/>
  <w15:commentEx w15:paraId="7394E138" w15:done="0"/>
  <w15:commentEx w15:paraId="3191140F" w15:done="0"/>
  <w15:commentEx w15:paraId="25BB60E3" w15:done="0"/>
  <w15:commentEx w15:paraId="29CC4D07" w15:done="0"/>
  <w15:commentEx w15:paraId="2A402483" w15:done="0"/>
  <w15:commentEx w15:paraId="576100BF" w15:done="0"/>
  <w15:commentEx w15:paraId="3F668B5C" w15:done="0"/>
  <w15:commentEx w15:paraId="0A936299" w15:done="0"/>
  <w15:commentEx w15:paraId="7A8D8C71" w15:done="0"/>
  <w15:commentEx w15:paraId="2351B4DA" w15:done="0"/>
  <w15:commentEx w15:paraId="26024F3F" w15:done="0"/>
  <w15:commentEx w15:paraId="3916B728" w15:done="0"/>
  <w15:commentEx w15:paraId="3C130AC1" w15:done="0"/>
  <w15:commentEx w15:paraId="41905944" w15:done="0"/>
  <w15:commentEx w15:paraId="59BD66A9" w15:done="0"/>
  <w15:commentEx w15:paraId="52183CE2" w15:done="0"/>
  <w15:commentEx w15:paraId="49F0283C" w15:done="0"/>
  <w15:commentEx w15:paraId="1D4450CD" w15:done="0"/>
  <w15:commentEx w15:paraId="60DC9B7E" w15:done="0"/>
  <w15:commentEx w15:paraId="0A461482" w15:done="0"/>
  <w15:commentEx w15:paraId="3D8D69A3" w15:done="0"/>
  <w15:commentEx w15:paraId="386F9401" w15:done="0"/>
  <w15:commentEx w15:paraId="2B8DB61E" w15:done="0"/>
  <w15:commentEx w15:paraId="769068DF" w15:done="0"/>
  <w15:commentEx w15:paraId="1D143A42" w15:done="0"/>
  <w15:commentEx w15:paraId="2C0BCA92" w15:done="0"/>
  <w15:commentEx w15:paraId="1B28A47E" w15:done="0"/>
  <w15:commentEx w15:paraId="013B2B80" w15:done="0"/>
  <w15:commentEx w15:paraId="56008A0B" w15:done="0"/>
  <w15:commentEx w15:paraId="6DBC98D8" w15:done="0"/>
  <w15:commentEx w15:paraId="77407B6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CCF9F1" w16cid:durableId="26FD1145"/>
  <w16cid:commentId w16cid:paraId="3BFB1985" w16cid:durableId="26FBE53D"/>
  <w16cid:commentId w16cid:paraId="7394E138" w16cid:durableId="039A96AC"/>
  <w16cid:commentId w16cid:paraId="3191140F" w16cid:durableId="05C4A549"/>
  <w16cid:commentId w16cid:paraId="25BB60E3" w16cid:durableId="05D425D4"/>
  <w16cid:commentId w16cid:paraId="29CC4D07" w16cid:durableId="05D425D3"/>
  <w16cid:commentId w16cid:paraId="2A402483" w16cid:durableId="05D425D2"/>
  <w16cid:commentId w16cid:paraId="576100BF" w16cid:durableId="05D425D1"/>
  <w16cid:commentId w16cid:paraId="3F668B5C" w16cid:durableId="05C4A874"/>
  <w16cid:commentId w16cid:paraId="0A936299" w16cid:durableId="05C4AA0C"/>
  <w16cid:commentId w16cid:paraId="7A8D8C71" w16cid:durableId="05C4AA48"/>
  <w16cid:commentId w16cid:paraId="2351B4DA" w16cid:durableId="05C4AAA5"/>
  <w16cid:commentId w16cid:paraId="26024F3F" w16cid:durableId="05C4AACC"/>
  <w16cid:commentId w16cid:paraId="3916B728" w16cid:durableId="05C4AB35"/>
  <w16cid:commentId w16cid:paraId="3C130AC1" w16cid:durableId="05C4ABC8"/>
  <w16cid:commentId w16cid:paraId="41905944" w16cid:durableId="05C4AC88"/>
  <w16cid:commentId w16cid:paraId="59BD66A9" w16cid:durableId="05C4AD5A"/>
  <w16cid:commentId w16cid:paraId="52183CE2" w16cid:durableId="05C4AD6F"/>
  <w16cid:commentId w16cid:paraId="49F0283C" w16cid:durableId="05C4AD84"/>
  <w16cid:commentId w16cid:paraId="1D4450CD" w16cid:durableId="05C4AFCF"/>
  <w16cid:commentId w16cid:paraId="60DC9B7E" w16cid:durableId="05C4B034"/>
  <w16cid:commentId w16cid:paraId="0A461482" w16cid:durableId="05C4B06E"/>
  <w16cid:commentId w16cid:paraId="3D8D69A3" w16cid:durableId="05C4B082"/>
  <w16cid:commentId w16cid:paraId="386F9401" w16cid:durableId="05C4B188"/>
  <w16cid:commentId w16cid:paraId="2B8DB61E" w16cid:durableId="05E9353A"/>
  <w16cid:commentId w16cid:paraId="769068DF" w16cid:durableId="05E93539"/>
  <w16cid:commentId w16cid:paraId="1D143A42" w16cid:durableId="05E93538"/>
  <w16cid:commentId w16cid:paraId="2C0BCA92" w16cid:durableId="05E93537"/>
  <w16cid:commentId w16cid:paraId="1B28A47E" w16cid:durableId="05E93536"/>
  <w16cid:commentId w16cid:paraId="013B2B80" w16cid:durableId="05C4B3D3"/>
  <w16cid:commentId w16cid:paraId="56008A0B" w16cid:durableId="05C4B4EB"/>
  <w16cid:commentId w16cid:paraId="6DBC98D8" w16cid:durableId="05C4B561"/>
  <w16cid:commentId w16cid:paraId="77407B65" w16cid:durableId="05C4B5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66FD" w:rsidP="0078035B" w:rsidRDefault="00FF66FD" w14:paraId="73BBB14C" w14:textId="77777777">
      <w:pPr>
        <w:pStyle w:val="NormalInd"/>
      </w:pPr>
      <w:r>
        <w:separator/>
      </w:r>
    </w:p>
  </w:endnote>
  <w:endnote w:type="continuationSeparator" w:id="0">
    <w:p w:rsidR="00FF66FD" w:rsidP="0078035B" w:rsidRDefault="00FF66FD" w14:paraId="0D0A9840" w14:textId="77777777">
      <w:pPr>
        <w:pStyle w:val="NormalI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(W1)">
    <w:altName w:val="Arial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7492" w:rsidRDefault="00377492" w14:paraId="23F1838D" w14:textId="77777777">
    <w:pPr>
      <w:pStyle w:val="Piedepgina"/>
      <w:pBdr>
        <w:top w:val="single" w:color="auto" w:sz="4" w:space="1"/>
      </w:pBdr>
      <w:jc w:val="center"/>
      <w:rPr>
        <w:b/>
        <w:bCs/>
        <w:sz w:val="18"/>
      </w:rPr>
    </w:pPr>
    <w:r>
      <w:rPr>
        <w:b/>
        <w:bCs/>
        <w:sz w:val="18"/>
      </w:rPr>
      <w:t xml:space="preserve">CONFIDENCIAL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4" w:space="0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13"/>
      <w:gridCol w:w="3740"/>
      <w:gridCol w:w="2252"/>
    </w:tblGrid>
    <w:tr w:rsidR="00377492" w14:paraId="46E73BA9" w14:textId="77777777">
      <w:tblPrEx>
        <w:tblCellMar>
          <w:bottom w:w="0" w:type="dxa"/>
        </w:tblCellMar>
      </w:tblPrEx>
      <w:tc>
        <w:tcPr>
          <w:tcW w:w="2599" w:type="dxa"/>
        </w:tcPr>
        <w:p w:rsidR="00377492" w:rsidP="006D7821" w:rsidRDefault="00377492" w14:paraId="6F5656E5" w14:textId="77777777">
          <w:pPr>
            <w:pStyle w:val="Piedepgina"/>
            <w:tabs>
              <w:tab w:val="clear" w:pos="4394"/>
              <w:tab w:val="center" w:pos="4520"/>
            </w:tabs>
          </w:pPr>
          <w:r>
            <w:t xml:space="preserve">© </w:t>
          </w:r>
          <w:r w:rsidR="005E6074">
            <w:t>IST17J</w:t>
          </w:r>
        </w:p>
      </w:tc>
      <w:tc>
        <w:tcPr>
          <w:tcW w:w="3842" w:type="dxa"/>
        </w:tcPr>
        <w:p w:rsidR="00377492" w:rsidRDefault="00377492" w14:paraId="5E507F35" w14:textId="77777777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347" w:type="dxa"/>
        </w:tcPr>
        <w:p w:rsidR="00377492" w:rsidRDefault="00377492" w14:paraId="512D035F" w14:textId="77777777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CF025B">
            <w:rPr>
              <w:noProof/>
              <w:sz w:val="18"/>
            </w:rPr>
            <w:t>ii</w:t>
          </w:r>
          <w:r>
            <w:rPr>
              <w:sz w:val="18"/>
            </w:rPr>
            <w:fldChar w:fldCharType="end"/>
          </w:r>
        </w:p>
      </w:tc>
    </w:tr>
  </w:tbl>
  <w:p w:rsidR="00377492" w:rsidRDefault="00377492" w14:paraId="2FE8AEAB" w14:textId="77777777">
    <w:pPr>
      <w:pStyle w:val="Piedepgina"/>
      <w:tabs>
        <w:tab w:val="clear" w:pos="4394"/>
        <w:tab w:val="center" w:pos="541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4" w:space="0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49"/>
      <w:gridCol w:w="2762"/>
      <w:gridCol w:w="2694"/>
    </w:tblGrid>
    <w:tr w:rsidR="00377492" w14:paraId="097CF38A" w14:textId="77777777">
      <w:tblPrEx>
        <w:tblCellMar>
          <w:bottom w:w="0" w:type="dxa"/>
        </w:tblCellMar>
      </w:tblPrEx>
      <w:tc>
        <w:tcPr>
          <w:tcW w:w="3164" w:type="dxa"/>
        </w:tcPr>
        <w:p w:rsidR="00377492" w:rsidRDefault="00377492" w14:paraId="633D4516" w14:textId="77777777">
          <w:pPr>
            <w:pStyle w:val="Piedepgina"/>
            <w:tabs>
              <w:tab w:val="clear" w:pos="4394"/>
              <w:tab w:val="center" w:pos="5415"/>
            </w:tabs>
          </w:pPr>
          <w:r>
            <w:t xml:space="preserve">© </w:t>
          </w:r>
          <w:r w:rsidR="005E6074">
            <w:t>IST17J</w:t>
          </w:r>
        </w:p>
      </w:tc>
      <w:tc>
        <w:tcPr>
          <w:tcW w:w="2825" w:type="dxa"/>
        </w:tcPr>
        <w:p w:rsidR="00377492" w:rsidRDefault="00377492" w14:paraId="40903AA7" w14:textId="77777777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:rsidR="00377492" w:rsidRDefault="00377492" w14:paraId="7826F474" w14:textId="77777777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CF025B"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CF025B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377492" w:rsidRDefault="00377492" w14:paraId="1997B01B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66FD" w:rsidP="0078035B" w:rsidRDefault="00FF66FD" w14:paraId="210025AB" w14:textId="77777777">
      <w:pPr>
        <w:pStyle w:val="NormalInd"/>
      </w:pPr>
      <w:r>
        <w:separator/>
      </w:r>
    </w:p>
  </w:footnote>
  <w:footnote w:type="continuationSeparator" w:id="0">
    <w:p w:rsidR="00FF66FD" w:rsidP="0078035B" w:rsidRDefault="00FF66FD" w14:paraId="4911E4C5" w14:textId="77777777">
      <w:pPr>
        <w:pStyle w:val="NormalI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8588" w:type="dxa"/>
      <w:tblBorders>
        <w:top w:val="single" w:color="auto" w:sz="4" w:space="0"/>
        <w:bottom w:val="thickThinSmallGap" w:color="auto" w:sz="24" w:space="0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99"/>
      <w:gridCol w:w="5989"/>
    </w:tblGrid>
    <w:tr w:rsidR="00377492" w14:paraId="79E26081" w14:textId="77777777">
      <w:tc>
        <w:tcPr>
          <w:tcW w:w="2599" w:type="dxa"/>
        </w:tcPr>
        <w:p w:rsidRPr="00136328" w:rsidR="00377492" w:rsidP="00092602" w:rsidRDefault="00377492" w14:paraId="37D2AD3B" w14:textId="77777777">
          <w:pPr>
            <w:pStyle w:val="Piedepgina"/>
            <w:tabs>
              <w:tab w:val="clear" w:pos="4394"/>
              <w:tab w:val="clear" w:pos="8789"/>
              <w:tab w:val="left" w:pos="3255"/>
            </w:tabs>
            <w:rPr>
              <w:rFonts w:cs="Arial"/>
              <w:spacing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  <w:p w:rsidRPr="00092602" w:rsidR="00377492" w:rsidP="000519A5" w:rsidRDefault="00377492" w14:paraId="284C767E" w14:textId="77777777">
          <w:pPr>
            <w:jc w:val="center"/>
          </w:pPr>
        </w:p>
      </w:tc>
      <w:tc>
        <w:tcPr>
          <w:tcW w:w="5989" w:type="dxa"/>
        </w:tcPr>
        <w:p w:rsidR="00377492" w:rsidP="00C33233" w:rsidRDefault="00377492" w14:paraId="186A933F" w14:textId="77777777">
          <w:pPr>
            <w:pStyle w:val="Piedepgina"/>
            <w:jc w:val="center"/>
            <w:rPr>
              <w:rFonts w:ascii="Arial Black" w:hAnsi="Arial Black"/>
            </w:rPr>
          </w:pPr>
        </w:p>
        <w:p w:rsidR="00377492" w:rsidP="00C33233" w:rsidRDefault="00DC7671" w14:paraId="4B9F98B3" w14:textId="77777777">
          <w:pPr>
            <w:pStyle w:val="Piedepgina"/>
            <w:jc w:val="center"/>
            <w:rPr>
              <w:rFonts w:ascii="Arial Black" w:hAnsi="Arial Black"/>
            </w:rPr>
          </w:pPr>
          <w:r>
            <w:rPr>
              <w:rFonts w:ascii="Arial Black" w:hAnsi="Arial Black"/>
            </w:rPr>
            <w:t>INSTITUTO TECNOLOGICO SUPERIOR 17 DE JULIO</w:t>
          </w:r>
        </w:p>
        <w:p w:rsidR="00377492" w:rsidP="00C33233" w:rsidRDefault="00DC7671" w14:paraId="44B1E970" w14:textId="77777777">
          <w:pPr>
            <w:pStyle w:val="Piedepgina"/>
            <w:jc w:val="center"/>
          </w:pPr>
          <w:r w:rsidRPr="00DC7671">
            <w:rPr>
              <w:rStyle w:val="Textoennegrita"/>
              <w:rFonts w:cs="Arial"/>
              <w:b w:val="0"/>
              <w:szCs w:val="16"/>
            </w:rPr>
            <w:t xml:space="preserve">Vía </w:t>
          </w:r>
          <w:proofErr w:type="spellStart"/>
          <w:r w:rsidRPr="00DC7671">
            <w:rPr>
              <w:rStyle w:val="Textoennegrita"/>
              <w:rFonts w:cs="Arial"/>
              <w:b w:val="0"/>
              <w:szCs w:val="16"/>
            </w:rPr>
            <w:t>Hda</w:t>
          </w:r>
          <w:proofErr w:type="spellEnd"/>
          <w:r w:rsidRPr="00DC7671">
            <w:rPr>
              <w:rStyle w:val="Textoennegrita"/>
              <w:rFonts w:cs="Arial"/>
              <w:b w:val="0"/>
              <w:szCs w:val="16"/>
            </w:rPr>
            <w:t xml:space="preserve">. San José, Polígono </w:t>
          </w:r>
          <w:proofErr w:type="spellStart"/>
          <w:r w:rsidRPr="00DC7671">
            <w:rPr>
              <w:rStyle w:val="Textoennegrita"/>
              <w:rFonts w:cs="Arial"/>
              <w:b w:val="0"/>
              <w:szCs w:val="16"/>
            </w:rPr>
            <w:t>Yachay</w:t>
          </w:r>
          <w:proofErr w:type="spellEnd"/>
          <w:r w:rsidRPr="00DC7671">
            <w:rPr>
              <w:rStyle w:val="Textoennegrita"/>
              <w:rFonts w:cs="Arial"/>
              <w:b w:val="0"/>
              <w:szCs w:val="16"/>
            </w:rPr>
            <w:t xml:space="preserve">, </w:t>
          </w:r>
          <w:proofErr w:type="spellStart"/>
          <w:r w:rsidRPr="00DC7671">
            <w:rPr>
              <w:rStyle w:val="Textoennegrita"/>
              <w:rFonts w:cs="Arial"/>
              <w:b w:val="0"/>
              <w:szCs w:val="16"/>
            </w:rPr>
            <w:t>Urcuqui</w:t>
          </w:r>
          <w:proofErr w:type="spellEnd"/>
        </w:p>
        <w:p w:rsidR="00377492" w:rsidP="00C33233" w:rsidRDefault="00377492" w14:paraId="7855426E" w14:textId="77777777">
          <w:pPr>
            <w:pStyle w:val="Piedepgina"/>
            <w:jc w:val="center"/>
          </w:pPr>
        </w:p>
      </w:tc>
    </w:tr>
  </w:tbl>
  <w:p w:rsidR="00377492" w:rsidRDefault="00136328" w14:paraId="7C9D4074" w14:textId="6D739F71">
    <w:pPr>
      <w:pStyle w:val="Encabezado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440BAFF" wp14:editId="3CC1AF6C">
          <wp:simplePos x="0" y="0"/>
          <wp:positionH relativeFrom="column">
            <wp:posOffset>344805</wp:posOffset>
          </wp:positionH>
          <wp:positionV relativeFrom="paragraph">
            <wp:posOffset>-612775</wp:posOffset>
          </wp:positionV>
          <wp:extent cx="861060" cy="55626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486" t="15953" r="18938" b="30061"/>
                  <a:stretch>
                    <a:fillRect/>
                  </a:stretch>
                </pic:blipFill>
                <pic:spPr bwMode="auto">
                  <a:xfrm>
                    <a:off x="0" y="0"/>
                    <a:ext cx="861060" cy="556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7492" w:rsidRDefault="00377492" w14:paraId="40B912C2" w14:textId="77777777">
    <w:pPr>
      <w:pStyle w:val="Encabezado"/>
    </w:pPr>
  </w:p>
  <w:p w:rsidRPr="00AC52B4" w:rsidR="00AC52B4" w:rsidP="00AC52B4" w:rsidRDefault="00AC52B4" w14:paraId="17117319" w14:textId="77777777">
    <w:pPr>
      <w:rPr>
        <w:sz w:val="16"/>
        <w:szCs w:val="20"/>
      </w:rPr>
    </w:pPr>
    <w:bookmarkStart w:name="_Hlk140406416" w:id="8"/>
    <w:r w:rsidRPr="00AC52B4">
      <w:rPr>
        <w:sz w:val="16"/>
        <w:szCs w:val="20"/>
      </w:rPr>
      <w:t xml:space="preserve">Módulo de Registro de Asistencia </w:t>
    </w:r>
    <w:r w:rsidR="00C92C8E">
      <w:rPr>
        <w:sz w:val="16"/>
        <w:szCs w:val="20"/>
      </w:rPr>
      <w:t>para Prácticas</w:t>
    </w:r>
  </w:p>
  <w:p w:rsidR="00377492" w:rsidRDefault="00377492" w14:paraId="13794FAA" w14:textId="77777777">
    <w:pPr>
      <w:pStyle w:val="Encabezado"/>
      <w:pBdr>
        <w:bottom w:val="single" w:color="auto" w:sz="4" w:space="1"/>
      </w:pBdr>
    </w:pPr>
    <w:r>
      <w:fldChar w:fldCharType="begin"/>
    </w:r>
    <w:r>
      <w:instrText> SUBJECT  \* MERGEFORMAT </w:instrText>
    </w:r>
    <w:r>
      <w:fldChar w:fldCharType="separate"/>
    </w:r>
    <w:r w:rsidR="00AC52B4">
      <w:t>Desarrollo de Software</w:t>
    </w:r>
    <w:r w:rsidR="005E6074">
      <w:t>-IST17J</w:t>
    </w:r>
    <w:r>
      <w:fldChar w:fldCharType="end"/>
    </w:r>
    <w:bookmarkEnd w:id="8"/>
    <w:r>
      <w:tab/>
    </w:r>
    <w:r>
      <w:tab/>
    </w:r>
    <w:r>
      <w:t xml:space="preserve">Versión </w:t>
    </w:r>
    <w:r>
      <w:fldChar w:fldCharType="begin"/>
    </w:r>
    <w:r>
      <w:instrText xml:space="preserve"> REF Version \h </w:instrText>
    </w:r>
    <w:r>
      <w:fldChar w:fldCharType="separate"/>
    </w:r>
    <w:r w:rsidRPr="00AE6CA5" w:rsidR="00CF025B">
      <w:t>[1.0.</w:t>
    </w:r>
    <w:r w:rsidR="00CF025B">
      <w:t>0</w:t>
    </w:r>
    <w:r w:rsidRPr="00AE6CA5" w:rsidR="00CF025B">
      <w:t>]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7DB6"/>
    <w:multiLevelType w:val="hybridMultilevel"/>
    <w:tmpl w:val="050AA4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5D0E8B"/>
    <w:multiLevelType w:val="hybridMultilevel"/>
    <w:tmpl w:val="F30800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A536A3"/>
    <w:multiLevelType w:val="hybridMultilevel"/>
    <w:tmpl w:val="B95A2F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4413604"/>
    <w:multiLevelType w:val="hybridMultilevel"/>
    <w:tmpl w:val="EFF2B4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4424E66"/>
    <w:multiLevelType w:val="hybridMultilevel"/>
    <w:tmpl w:val="B8D44B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12414D5"/>
    <w:multiLevelType w:val="multilevel"/>
    <w:tmpl w:val="D92ADE14"/>
    <w:lvl w:ilvl="0">
      <w:start w:val="1"/>
      <w:numFmt w:val="decimal"/>
      <w:pStyle w:val="Ttulo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172"/>
        </w:tabs>
        <w:ind w:left="877" w:hanging="425"/>
      </w:pPr>
      <w:rPr>
        <w:rFonts w:hint="default" w:ascii="Arial (W1)" w:hAnsi="Arial (W1)"/>
        <w:sz w:val="28"/>
        <w:szCs w:val="28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285F7BD1"/>
    <w:multiLevelType w:val="hybridMultilevel"/>
    <w:tmpl w:val="B0C0309C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hint="default" w:ascii="Wingdings" w:hAnsi="Wingdings"/>
      </w:rPr>
    </w:lvl>
  </w:abstractNum>
  <w:abstractNum w:abstractNumId="7" w15:restartNumberingAfterBreak="0">
    <w:nsid w:val="3B9D3F75"/>
    <w:multiLevelType w:val="hybridMultilevel"/>
    <w:tmpl w:val="0D049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BB30B72"/>
    <w:multiLevelType w:val="hybridMultilevel"/>
    <w:tmpl w:val="9A16BE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CAA09A1"/>
    <w:multiLevelType w:val="hybridMultilevel"/>
    <w:tmpl w:val="428ECD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4CD2CFA"/>
    <w:multiLevelType w:val="hybridMultilevel"/>
    <w:tmpl w:val="7F1E30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9C9589D"/>
    <w:multiLevelType w:val="hybridMultilevel"/>
    <w:tmpl w:val="B1F8F0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56E2E71"/>
    <w:multiLevelType w:val="hybridMultilevel"/>
    <w:tmpl w:val="D5C44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7D72A7C"/>
    <w:multiLevelType w:val="hybridMultilevel"/>
    <w:tmpl w:val="21A293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7F564EC6"/>
    <w:multiLevelType w:val="hybridMultilevel"/>
    <w:tmpl w:val="A5900C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220217502">
    <w:abstractNumId w:val="5"/>
  </w:num>
  <w:num w:numId="2" w16cid:durableId="1080566222">
    <w:abstractNumId w:val="6"/>
  </w:num>
  <w:num w:numId="3" w16cid:durableId="266430888">
    <w:abstractNumId w:val="4"/>
  </w:num>
  <w:num w:numId="4" w16cid:durableId="297883055">
    <w:abstractNumId w:val="11"/>
  </w:num>
  <w:num w:numId="5" w16cid:durableId="1598296285">
    <w:abstractNumId w:val="9"/>
  </w:num>
  <w:num w:numId="6" w16cid:durableId="738018046">
    <w:abstractNumId w:val="0"/>
  </w:num>
  <w:num w:numId="7" w16cid:durableId="1293706139">
    <w:abstractNumId w:val="10"/>
  </w:num>
  <w:num w:numId="8" w16cid:durableId="1862546007">
    <w:abstractNumId w:val="14"/>
  </w:num>
  <w:num w:numId="9" w16cid:durableId="2143384227">
    <w:abstractNumId w:val="1"/>
  </w:num>
  <w:num w:numId="10" w16cid:durableId="778060537">
    <w:abstractNumId w:val="2"/>
  </w:num>
  <w:num w:numId="11" w16cid:durableId="405147746">
    <w:abstractNumId w:val="8"/>
  </w:num>
  <w:num w:numId="12" w16cid:durableId="714814328">
    <w:abstractNumId w:val="3"/>
  </w:num>
  <w:num w:numId="13" w16cid:durableId="1307051408">
    <w:abstractNumId w:val="7"/>
  </w:num>
  <w:num w:numId="14" w16cid:durableId="347610598">
    <w:abstractNumId w:val="12"/>
  </w:num>
  <w:num w:numId="15" w16cid:durableId="1007832071">
    <w:abstractNumId w:val="13"/>
  </w:num>
  <w:numIdMacAtCleanup w:val="1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 w:val="false"/>
  <w:defaultTabStop w:val="567"/>
  <w:drawingGridHorizontalSpacing w:val="113"/>
  <w:drawingGridVerticalSpacing w:val="113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5D"/>
    <w:rsid w:val="00000F02"/>
    <w:rsid w:val="000133D9"/>
    <w:rsid w:val="000223F4"/>
    <w:rsid w:val="000305CF"/>
    <w:rsid w:val="00037304"/>
    <w:rsid w:val="0004007C"/>
    <w:rsid w:val="000519A5"/>
    <w:rsid w:val="00052E0C"/>
    <w:rsid w:val="0006325D"/>
    <w:rsid w:val="00070C9E"/>
    <w:rsid w:val="00074A01"/>
    <w:rsid w:val="000759B0"/>
    <w:rsid w:val="00082B9B"/>
    <w:rsid w:val="00087124"/>
    <w:rsid w:val="00087F84"/>
    <w:rsid w:val="00092195"/>
    <w:rsid w:val="00092602"/>
    <w:rsid w:val="00093024"/>
    <w:rsid w:val="0009451D"/>
    <w:rsid w:val="00095438"/>
    <w:rsid w:val="000A0545"/>
    <w:rsid w:val="000C4752"/>
    <w:rsid w:val="000D08A9"/>
    <w:rsid w:val="000D2A7B"/>
    <w:rsid w:val="000D62CB"/>
    <w:rsid w:val="000E3132"/>
    <w:rsid w:val="000E3A43"/>
    <w:rsid w:val="000F01A2"/>
    <w:rsid w:val="000F2152"/>
    <w:rsid w:val="000F2C81"/>
    <w:rsid w:val="000F5DAF"/>
    <w:rsid w:val="000F69EA"/>
    <w:rsid w:val="0010072D"/>
    <w:rsid w:val="00120A06"/>
    <w:rsid w:val="001235B7"/>
    <w:rsid w:val="00136328"/>
    <w:rsid w:val="001368AD"/>
    <w:rsid w:val="00147ACA"/>
    <w:rsid w:val="00157ADB"/>
    <w:rsid w:val="00165970"/>
    <w:rsid w:val="00172211"/>
    <w:rsid w:val="00173160"/>
    <w:rsid w:val="001733FE"/>
    <w:rsid w:val="00173CDB"/>
    <w:rsid w:val="001825DD"/>
    <w:rsid w:val="001865E4"/>
    <w:rsid w:val="00190BFB"/>
    <w:rsid w:val="001947AE"/>
    <w:rsid w:val="00196ECC"/>
    <w:rsid w:val="001A3456"/>
    <w:rsid w:val="001A47C8"/>
    <w:rsid w:val="001A6BC1"/>
    <w:rsid w:val="001B3B86"/>
    <w:rsid w:val="001B4E0B"/>
    <w:rsid w:val="001B516B"/>
    <w:rsid w:val="001E4B8C"/>
    <w:rsid w:val="001E7872"/>
    <w:rsid w:val="0020020B"/>
    <w:rsid w:val="00206CEC"/>
    <w:rsid w:val="002107EF"/>
    <w:rsid w:val="002130F2"/>
    <w:rsid w:val="00213E3E"/>
    <w:rsid w:val="00216AAE"/>
    <w:rsid w:val="00216D51"/>
    <w:rsid w:val="00230032"/>
    <w:rsid w:val="00231886"/>
    <w:rsid w:val="002350AF"/>
    <w:rsid w:val="0024074C"/>
    <w:rsid w:val="002444EF"/>
    <w:rsid w:val="00253F76"/>
    <w:rsid w:val="002572B9"/>
    <w:rsid w:val="00267F26"/>
    <w:rsid w:val="00284118"/>
    <w:rsid w:val="0028413C"/>
    <w:rsid w:val="002879F4"/>
    <w:rsid w:val="002929F2"/>
    <w:rsid w:val="00294259"/>
    <w:rsid w:val="00294B64"/>
    <w:rsid w:val="00295086"/>
    <w:rsid w:val="00296F51"/>
    <w:rsid w:val="002A1BE2"/>
    <w:rsid w:val="002B109B"/>
    <w:rsid w:val="002B769C"/>
    <w:rsid w:val="002B7F31"/>
    <w:rsid w:val="002C1300"/>
    <w:rsid w:val="002C32D8"/>
    <w:rsid w:val="002C6F46"/>
    <w:rsid w:val="002D4043"/>
    <w:rsid w:val="002E374C"/>
    <w:rsid w:val="002E6CBB"/>
    <w:rsid w:val="003010DF"/>
    <w:rsid w:val="00301854"/>
    <w:rsid w:val="00302FCA"/>
    <w:rsid w:val="00303C62"/>
    <w:rsid w:val="00311D25"/>
    <w:rsid w:val="003130FD"/>
    <w:rsid w:val="00325855"/>
    <w:rsid w:val="003264F1"/>
    <w:rsid w:val="003272EF"/>
    <w:rsid w:val="003313E3"/>
    <w:rsid w:val="0033501B"/>
    <w:rsid w:val="00340D12"/>
    <w:rsid w:val="00341310"/>
    <w:rsid w:val="00345BF5"/>
    <w:rsid w:val="003467EC"/>
    <w:rsid w:val="0035347E"/>
    <w:rsid w:val="003554EC"/>
    <w:rsid w:val="003555C0"/>
    <w:rsid w:val="00355FC3"/>
    <w:rsid w:val="003607E3"/>
    <w:rsid w:val="00364520"/>
    <w:rsid w:val="003700C0"/>
    <w:rsid w:val="00372862"/>
    <w:rsid w:val="00375F49"/>
    <w:rsid w:val="00377492"/>
    <w:rsid w:val="003801F3"/>
    <w:rsid w:val="00380CAB"/>
    <w:rsid w:val="00384474"/>
    <w:rsid w:val="00387FE7"/>
    <w:rsid w:val="003954D0"/>
    <w:rsid w:val="00396AC2"/>
    <w:rsid w:val="003A75DA"/>
    <w:rsid w:val="003B08E2"/>
    <w:rsid w:val="003B5D14"/>
    <w:rsid w:val="003B66F2"/>
    <w:rsid w:val="003B6EAD"/>
    <w:rsid w:val="003C415B"/>
    <w:rsid w:val="003C5716"/>
    <w:rsid w:val="003E3BF3"/>
    <w:rsid w:val="00403051"/>
    <w:rsid w:val="00406A74"/>
    <w:rsid w:val="00411C51"/>
    <w:rsid w:val="00422523"/>
    <w:rsid w:val="0042401C"/>
    <w:rsid w:val="0044046F"/>
    <w:rsid w:val="00444C8C"/>
    <w:rsid w:val="004463E1"/>
    <w:rsid w:val="00450B2D"/>
    <w:rsid w:val="00456C3B"/>
    <w:rsid w:val="00472F9A"/>
    <w:rsid w:val="00473592"/>
    <w:rsid w:val="00475D93"/>
    <w:rsid w:val="00477C2C"/>
    <w:rsid w:val="00484649"/>
    <w:rsid w:val="00491AB7"/>
    <w:rsid w:val="0049281B"/>
    <w:rsid w:val="004951A0"/>
    <w:rsid w:val="00497E93"/>
    <w:rsid w:val="004A1D36"/>
    <w:rsid w:val="004A7F4F"/>
    <w:rsid w:val="004B3611"/>
    <w:rsid w:val="004B4BC6"/>
    <w:rsid w:val="004C2977"/>
    <w:rsid w:val="004C2D2D"/>
    <w:rsid w:val="004D1393"/>
    <w:rsid w:val="004D18AA"/>
    <w:rsid w:val="004E38A5"/>
    <w:rsid w:val="004E7B1A"/>
    <w:rsid w:val="004F184B"/>
    <w:rsid w:val="004F1A64"/>
    <w:rsid w:val="004F1CC3"/>
    <w:rsid w:val="004F2A61"/>
    <w:rsid w:val="004F3F6F"/>
    <w:rsid w:val="00506686"/>
    <w:rsid w:val="00520196"/>
    <w:rsid w:val="00521D10"/>
    <w:rsid w:val="00523D6C"/>
    <w:rsid w:val="005305A5"/>
    <w:rsid w:val="005347D0"/>
    <w:rsid w:val="00542F4C"/>
    <w:rsid w:val="005437F6"/>
    <w:rsid w:val="00557C3E"/>
    <w:rsid w:val="005606F3"/>
    <w:rsid w:val="00561E6C"/>
    <w:rsid w:val="00562ABF"/>
    <w:rsid w:val="005803F1"/>
    <w:rsid w:val="00582AE8"/>
    <w:rsid w:val="005946BF"/>
    <w:rsid w:val="005B251E"/>
    <w:rsid w:val="005B55A3"/>
    <w:rsid w:val="005C05ED"/>
    <w:rsid w:val="005C108C"/>
    <w:rsid w:val="005C2B56"/>
    <w:rsid w:val="005C3380"/>
    <w:rsid w:val="005D30DD"/>
    <w:rsid w:val="005D4E7F"/>
    <w:rsid w:val="005D5CDF"/>
    <w:rsid w:val="005D76E0"/>
    <w:rsid w:val="005E5E6B"/>
    <w:rsid w:val="005E6074"/>
    <w:rsid w:val="005F141C"/>
    <w:rsid w:val="00621715"/>
    <w:rsid w:val="006303BD"/>
    <w:rsid w:val="00630B13"/>
    <w:rsid w:val="00640070"/>
    <w:rsid w:val="0064073B"/>
    <w:rsid w:val="00641CC1"/>
    <w:rsid w:val="00643951"/>
    <w:rsid w:val="0065584D"/>
    <w:rsid w:val="00661FC9"/>
    <w:rsid w:val="00664F06"/>
    <w:rsid w:val="00673480"/>
    <w:rsid w:val="00680C89"/>
    <w:rsid w:val="00684860"/>
    <w:rsid w:val="006B4D1D"/>
    <w:rsid w:val="006B540A"/>
    <w:rsid w:val="006B5614"/>
    <w:rsid w:val="006B5968"/>
    <w:rsid w:val="006C28B5"/>
    <w:rsid w:val="006C6D3D"/>
    <w:rsid w:val="006D0155"/>
    <w:rsid w:val="006D16B8"/>
    <w:rsid w:val="006D4451"/>
    <w:rsid w:val="006D7821"/>
    <w:rsid w:val="006E094C"/>
    <w:rsid w:val="006E0A98"/>
    <w:rsid w:val="006E3932"/>
    <w:rsid w:val="00703733"/>
    <w:rsid w:val="007040DD"/>
    <w:rsid w:val="00705BF4"/>
    <w:rsid w:val="0070777D"/>
    <w:rsid w:val="00710217"/>
    <w:rsid w:val="00713C4B"/>
    <w:rsid w:val="00715471"/>
    <w:rsid w:val="00717083"/>
    <w:rsid w:val="00723139"/>
    <w:rsid w:val="00727E8E"/>
    <w:rsid w:val="00731FB4"/>
    <w:rsid w:val="00732942"/>
    <w:rsid w:val="00733670"/>
    <w:rsid w:val="007377A7"/>
    <w:rsid w:val="00737C4E"/>
    <w:rsid w:val="007408F5"/>
    <w:rsid w:val="0074193E"/>
    <w:rsid w:val="007444E9"/>
    <w:rsid w:val="00751976"/>
    <w:rsid w:val="00753E32"/>
    <w:rsid w:val="00765B1A"/>
    <w:rsid w:val="00772F06"/>
    <w:rsid w:val="00773A6F"/>
    <w:rsid w:val="00774D90"/>
    <w:rsid w:val="007755F5"/>
    <w:rsid w:val="0078035B"/>
    <w:rsid w:val="007805FF"/>
    <w:rsid w:val="00782894"/>
    <w:rsid w:val="00785C5D"/>
    <w:rsid w:val="007905AA"/>
    <w:rsid w:val="007A746A"/>
    <w:rsid w:val="007B31C4"/>
    <w:rsid w:val="007B4B6C"/>
    <w:rsid w:val="007B5855"/>
    <w:rsid w:val="007B679D"/>
    <w:rsid w:val="007C16FC"/>
    <w:rsid w:val="007C1817"/>
    <w:rsid w:val="007C7F57"/>
    <w:rsid w:val="007D3733"/>
    <w:rsid w:val="007E1B43"/>
    <w:rsid w:val="007E2660"/>
    <w:rsid w:val="007E2C53"/>
    <w:rsid w:val="007F020E"/>
    <w:rsid w:val="007F04FC"/>
    <w:rsid w:val="007F0E3F"/>
    <w:rsid w:val="007F695D"/>
    <w:rsid w:val="00801023"/>
    <w:rsid w:val="00802729"/>
    <w:rsid w:val="00806E05"/>
    <w:rsid w:val="008179BC"/>
    <w:rsid w:val="008228BC"/>
    <w:rsid w:val="00837141"/>
    <w:rsid w:val="00845DDD"/>
    <w:rsid w:val="00846303"/>
    <w:rsid w:val="00847030"/>
    <w:rsid w:val="00847F80"/>
    <w:rsid w:val="00851D52"/>
    <w:rsid w:val="008703C9"/>
    <w:rsid w:val="00871CDD"/>
    <w:rsid w:val="00884EFD"/>
    <w:rsid w:val="0088727F"/>
    <w:rsid w:val="008940B6"/>
    <w:rsid w:val="008A6FEB"/>
    <w:rsid w:val="008B6151"/>
    <w:rsid w:val="008C5211"/>
    <w:rsid w:val="008D1D61"/>
    <w:rsid w:val="008D57F1"/>
    <w:rsid w:val="008E08AF"/>
    <w:rsid w:val="008E3011"/>
    <w:rsid w:val="008E3B59"/>
    <w:rsid w:val="008E4F5B"/>
    <w:rsid w:val="008F0595"/>
    <w:rsid w:val="008F5467"/>
    <w:rsid w:val="00901A20"/>
    <w:rsid w:val="00910C01"/>
    <w:rsid w:val="0091231E"/>
    <w:rsid w:val="00912FC8"/>
    <w:rsid w:val="00915543"/>
    <w:rsid w:val="009238C1"/>
    <w:rsid w:val="0092487A"/>
    <w:rsid w:val="00927EE7"/>
    <w:rsid w:val="009417A4"/>
    <w:rsid w:val="009464E1"/>
    <w:rsid w:val="009507E1"/>
    <w:rsid w:val="0095366F"/>
    <w:rsid w:val="00957FBA"/>
    <w:rsid w:val="00963E31"/>
    <w:rsid w:val="00964FBE"/>
    <w:rsid w:val="0096607C"/>
    <w:rsid w:val="009669F1"/>
    <w:rsid w:val="00972002"/>
    <w:rsid w:val="00975900"/>
    <w:rsid w:val="009767DE"/>
    <w:rsid w:val="009848DC"/>
    <w:rsid w:val="00993400"/>
    <w:rsid w:val="00996206"/>
    <w:rsid w:val="009A12A8"/>
    <w:rsid w:val="009B4DE5"/>
    <w:rsid w:val="009B65E3"/>
    <w:rsid w:val="009C015F"/>
    <w:rsid w:val="009C2964"/>
    <w:rsid w:val="009E2189"/>
    <w:rsid w:val="009F2D84"/>
    <w:rsid w:val="00A01985"/>
    <w:rsid w:val="00A073B1"/>
    <w:rsid w:val="00A15CE8"/>
    <w:rsid w:val="00A16766"/>
    <w:rsid w:val="00A24AC1"/>
    <w:rsid w:val="00A25520"/>
    <w:rsid w:val="00A27640"/>
    <w:rsid w:val="00A304E2"/>
    <w:rsid w:val="00A31183"/>
    <w:rsid w:val="00A35642"/>
    <w:rsid w:val="00A37E86"/>
    <w:rsid w:val="00A4098E"/>
    <w:rsid w:val="00A442EB"/>
    <w:rsid w:val="00A5211B"/>
    <w:rsid w:val="00A52428"/>
    <w:rsid w:val="00A61718"/>
    <w:rsid w:val="00A61F70"/>
    <w:rsid w:val="00A661B0"/>
    <w:rsid w:val="00A6715D"/>
    <w:rsid w:val="00A71F7E"/>
    <w:rsid w:val="00A73D0D"/>
    <w:rsid w:val="00A754FD"/>
    <w:rsid w:val="00A75F28"/>
    <w:rsid w:val="00A77699"/>
    <w:rsid w:val="00A808A1"/>
    <w:rsid w:val="00A82333"/>
    <w:rsid w:val="00A82CE1"/>
    <w:rsid w:val="00AA10F7"/>
    <w:rsid w:val="00AA1F37"/>
    <w:rsid w:val="00AA5B66"/>
    <w:rsid w:val="00AB0C7C"/>
    <w:rsid w:val="00AB3894"/>
    <w:rsid w:val="00AC112C"/>
    <w:rsid w:val="00AC2A4F"/>
    <w:rsid w:val="00AC52B4"/>
    <w:rsid w:val="00AC7005"/>
    <w:rsid w:val="00AD0DD4"/>
    <w:rsid w:val="00AE0EB8"/>
    <w:rsid w:val="00AE58E5"/>
    <w:rsid w:val="00AE6CA5"/>
    <w:rsid w:val="00AF3000"/>
    <w:rsid w:val="00B05163"/>
    <w:rsid w:val="00B145F7"/>
    <w:rsid w:val="00B1535F"/>
    <w:rsid w:val="00B219FB"/>
    <w:rsid w:val="00B255A6"/>
    <w:rsid w:val="00B33021"/>
    <w:rsid w:val="00B3425A"/>
    <w:rsid w:val="00B34F4D"/>
    <w:rsid w:val="00B437ED"/>
    <w:rsid w:val="00B52653"/>
    <w:rsid w:val="00B54A16"/>
    <w:rsid w:val="00B62D7A"/>
    <w:rsid w:val="00B64065"/>
    <w:rsid w:val="00B70D60"/>
    <w:rsid w:val="00B74EC0"/>
    <w:rsid w:val="00B76E97"/>
    <w:rsid w:val="00B812A4"/>
    <w:rsid w:val="00B94268"/>
    <w:rsid w:val="00B95ABE"/>
    <w:rsid w:val="00BA099A"/>
    <w:rsid w:val="00BA6CC3"/>
    <w:rsid w:val="00BB44AA"/>
    <w:rsid w:val="00BB6E36"/>
    <w:rsid w:val="00BC3618"/>
    <w:rsid w:val="00BD018F"/>
    <w:rsid w:val="00BD7EE0"/>
    <w:rsid w:val="00BE3861"/>
    <w:rsid w:val="00BE4109"/>
    <w:rsid w:val="00BE4F7B"/>
    <w:rsid w:val="00BF59E4"/>
    <w:rsid w:val="00C00B33"/>
    <w:rsid w:val="00C017F8"/>
    <w:rsid w:val="00C01C89"/>
    <w:rsid w:val="00C07D03"/>
    <w:rsid w:val="00C13280"/>
    <w:rsid w:val="00C1441C"/>
    <w:rsid w:val="00C163BF"/>
    <w:rsid w:val="00C20493"/>
    <w:rsid w:val="00C316C6"/>
    <w:rsid w:val="00C33233"/>
    <w:rsid w:val="00C41975"/>
    <w:rsid w:val="00C455CB"/>
    <w:rsid w:val="00C459C9"/>
    <w:rsid w:val="00C57182"/>
    <w:rsid w:val="00C57DD3"/>
    <w:rsid w:val="00C61580"/>
    <w:rsid w:val="00C61E29"/>
    <w:rsid w:val="00C67E6D"/>
    <w:rsid w:val="00C70EC5"/>
    <w:rsid w:val="00C81558"/>
    <w:rsid w:val="00C85397"/>
    <w:rsid w:val="00C87694"/>
    <w:rsid w:val="00C87F78"/>
    <w:rsid w:val="00C91868"/>
    <w:rsid w:val="00C92C8E"/>
    <w:rsid w:val="00C93B8F"/>
    <w:rsid w:val="00C962B6"/>
    <w:rsid w:val="00CA1FFA"/>
    <w:rsid w:val="00CA3FCA"/>
    <w:rsid w:val="00CB4B7E"/>
    <w:rsid w:val="00CC3B54"/>
    <w:rsid w:val="00CC5F81"/>
    <w:rsid w:val="00CE2BEB"/>
    <w:rsid w:val="00CE7F6E"/>
    <w:rsid w:val="00CF025B"/>
    <w:rsid w:val="00CF6761"/>
    <w:rsid w:val="00D024B6"/>
    <w:rsid w:val="00D029B5"/>
    <w:rsid w:val="00D1400B"/>
    <w:rsid w:val="00D155D0"/>
    <w:rsid w:val="00D15B02"/>
    <w:rsid w:val="00D27CDC"/>
    <w:rsid w:val="00D43265"/>
    <w:rsid w:val="00D46B70"/>
    <w:rsid w:val="00D535C8"/>
    <w:rsid w:val="00D61AE5"/>
    <w:rsid w:val="00D631E8"/>
    <w:rsid w:val="00D64A4B"/>
    <w:rsid w:val="00D71C70"/>
    <w:rsid w:val="00D73FE2"/>
    <w:rsid w:val="00D83600"/>
    <w:rsid w:val="00D85F5E"/>
    <w:rsid w:val="00D8717E"/>
    <w:rsid w:val="00D957CD"/>
    <w:rsid w:val="00DB2455"/>
    <w:rsid w:val="00DB3CB7"/>
    <w:rsid w:val="00DB4D5D"/>
    <w:rsid w:val="00DC4488"/>
    <w:rsid w:val="00DC73D9"/>
    <w:rsid w:val="00DC7671"/>
    <w:rsid w:val="00DE4130"/>
    <w:rsid w:val="00DF2FB8"/>
    <w:rsid w:val="00DF5CB1"/>
    <w:rsid w:val="00DF7DD1"/>
    <w:rsid w:val="00E03700"/>
    <w:rsid w:val="00E04E78"/>
    <w:rsid w:val="00E1123C"/>
    <w:rsid w:val="00E211FF"/>
    <w:rsid w:val="00E2274B"/>
    <w:rsid w:val="00E23628"/>
    <w:rsid w:val="00E23635"/>
    <w:rsid w:val="00E37D15"/>
    <w:rsid w:val="00E40897"/>
    <w:rsid w:val="00E7734B"/>
    <w:rsid w:val="00E81F85"/>
    <w:rsid w:val="00E84F13"/>
    <w:rsid w:val="00E862E9"/>
    <w:rsid w:val="00E86E91"/>
    <w:rsid w:val="00E96A86"/>
    <w:rsid w:val="00EA2DB3"/>
    <w:rsid w:val="00EA5C20"/>
    <w:rsid w:val="00EA6159"/>
    <w:rsid w:val="00EB58B6"/>
    <w:rsid w:val="00EC0190"/>
    <w:rsid w:val="00EC0EF2"/>
    <w:rsid w:val="00EC669D"/>
    <w:rsid w:val="00ED21C0"/>
    <w:rsid w:val="00EE40A4"/>
    <w:rsid w:val="00EE4B4F"/>
    <w:rsid w:val="00EE5840"/>
    <w:rsid w:val="00EE7754"/>
    <w:rsid w:val="00EE7A3E"/>
    <w:rsid w:val="00EE7FA6"/>
    <w:rsid w:val="00EF2294"/>
    <w:rsid w:val="00F00C70"/>
    <w:rsid w:val="00F12B3B"/>
    <w:rsid w:val="00F12EBD"/>
    <w:rsid w:val="00F17EDE"/>
    <w:rsid w:val="00F20A6A"/>
    <w:rsid w:val="00F239AA"/>
    <w:rsid w:val="00F25C3D"/>
    <w:rsid w:val="00F262EE"/>
    <w:rsid w:val="00F37FA8"/>
    <w:rsid w:val="00F429F6"/>
    <w:rsid w:val="00F42DDA"/>
    <w:rsid w:val="00F531E6"/>
    <w:rsid w:val="00F54121"/>
    <w:rsid w:val="00F57EC0"/>
    <w:rsid w:val="00F65621"/>
    <w:rsid w:val="00F71BAA"/>
    <w:rsid w:val="00F722F8"/>
    <w:rsid w:val="00F72748"/>
    <w:rsid w:val="00F741DC"/>
    <w:rsid w:val="00F75CE8"/>
    <w:rsid w:val="00F90DE5"/>
    <w:rsid w:val="00F913F2"/>
    <w:rsid w:val="00F95F76"/>
    <w:rsid w:val="00FB19E3"/>
    <w:rsid w:val="00FB440C"/>
    <w:rsid w:val="00FB7D78"/>
    <w:rsid w:val="00FD03D2"/>
    <w:rsid w:val="00FD4D35"/>
    <w:rsid w:val="00FE2CE0"/>
    <w:rsid w:val="00FF27D8"/>
    <w:rsid w:val="00FF66FD"/>
    <w:rsid w:val="62EC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4:docId w14:val="5AD629F6"/>
  <w15:chartTrackingRefBased/>
  <w15:docId w15:val="{94072066-B8BA-4FDE-9DD2-C589CF8B5B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jc w:val="both"/>
    </w:pPr>
    <w:rPr>
      <w:rFonts w:ascii="Arial" w:hAnsi="Arial"/>
      <w:szCs w:val="24"/>
      <w:lang w:val="es-EC"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semiHidden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semiHidden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Descripcin">
    <w:name w:val="caption"/>
    <w:aliases w:val="Epígrafe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styleId="NormalInd" w:customStyle="1">
    <w:name w:val="Normal Ind"/>
    <w:basedOn w:val="Normal"/>
    <w:pPr>
      <w:ind w:left="851"/>
    </w:pPr>
  </w:style>
  <w:style w:type="table" w:styleId="TableBasic1" w:customStyle="1">
    <w:name w:val="Table Basic 1"/>
    <w:basedOn w:val="Tablanormal"/>
    <w:rsid w:val="00FD03D2"/>
    <w:rPr>
      <w:rFonts w:ascii="Arial" w:hAnsi="Arial"/>
      <w:sz w:val="18"/>
    </w:rPr>
    <w:tblPr>
      <w:tblBorders>
        <w:bottom w:val="single" w:color="333399" w:sz="12" w:space="0"/>
      </w:tblBorders>
    </w:tblPr>
    <w:tblStylePr w:type="firstRow">
      <w:rPr>
        <w:rFonts w:ascii="Arial" w:hAnsi="Arial"/>
        <w:b/>
        <w:sz w:val="18"/>
      </w:rPr>
      <w:tblPr/>
      <w:tcPr>
        <w:tcBorders>
          <w:top w:val="single" w:color="333399" w:sz="12" w:space="0"/>
          <w:left w:val="nil"/>
          <w:bottom w:val="single" w:color="333399" w:sz="4" w:space="0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styleId="TableBluewColSeparator" w:customStyle="1">
    <w:name w:val="Table Blue w/ColSeparator"/>
    <w:basedOn w:val="Tablanormal"/>
    <w:rsid w:val="00FD03D2"/>
    <w:rPr>
      <w:rFonts w:ascii="Arial" w:hAnsi="Arial"/>
      <w:sz w:val="18"/>
    </w:rPr>
    <w:tblPr>
      <w:tblBorders>
        <w:top w:val="single" w:color="333399" w:sz="12" w:space="0"/>
        <w:left w:val="single" w:color="333399" w:sz="12" w:space="0"/>
        <w:bottom w:val="single" w:color="333399" w:sz="12" w:space="0"/>
        <w:right w:val="single" w:color="333399" w:sz="12" w:space="0"/>
        <w:insideH w:val="single" w:color="333399" w:sz="4" w:space="0"/>
        <w:insideV w:val="single" w:color="333399" w:sz="4" w:space="0"/>
      </w:tblBorders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table" w:styleId="Tablaconcuadrcula">
    <w:name w:val="Table Grid"/>
    <w:basedOn w:val="Tablanormal"/>
    <w:rsid w:val="00B3425A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BluewoColSeparator" w:customStyle="1">
    <w:name w:val="Table Blue wo/ColSeparator"/>
    <w:basedOn w:val="Tablanormal"/>
    <w:rsid w:val="00FD03D2"/>
    <w:rPr>
      <w:rFonts w:ascii="Arial" w:hAnsi="Arial"/>
      <w:sz w:val="18"/>
    </w:rPr>
    <w:tblPr>
      <w:tblBorders>
        <w:top w:val="single" w:color="333399" w:sz="12" w:space="0"/>
        <w:left w:val="single" w:color="333399" w:sz="12" w:space="0"/>
        <w:bottom w:val="single" w:color="333399" w:sz="12" w:space="0"/>
        <w:right w:val="single" w:color="333399" w:sz="12" w:space="0"/>
        <w:insideH w:val="single" w:color="333399" w:sz="4" w:space="0"/>
      </w:tblBorders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color="333399" w:sz="12" w:space="0"/>
          <w:left w:val="single" w:color="333399" w:sz="12" w:space="0"/>
          <w:bottom w:val="single" w:color="333399" w:sz="12" w:space="0"/>
          <w:right w:val="single" w:color="333399" w:sz="12" w:space="0"/>
        </w:tcBorders>
        <w:shd w:val="clear" w:color="auto" w:fill="666699"/>
      </w:tcPr>
    </w:tblStylePr>
  </w:style>
  <w:style w:type="table" w:styleId="Tablasutil2">
    <w:name w:val="Table Subtle 2"/>
    <w:basedOn w:val="Tablanormal"/>
    <w:rsid w:val="00B3425A"/>
    <w:pPr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character" w:styleId="Textoennegrita">
    <w:name w:val="Strong"/>
    <w:qFormat/>
    <w:rsid w:val="00EE4B4F"/>
    <w:rPr>
      <w:b/>
      <w:bCs/>
    </w:rPr>
  </w:style>
  <w:style w:type="paragraph" w:styleId="Textoindependiente">
    <w:name w:val="Body Text"/>
    <w:basedOn w:val="Normal"/>
    <w:rsid w:val="00F20A6A"/>
    <w:pPr>
      <w:spacing w:after="120"/>
    </w:pPr>
  </w:style>
  <w:style w:type="paragraph" w:styleId="InfoBlue" w:customStyle="1">
    <w:name w:val="InfoBlue"/>
    <w:basedOn w:val="Normal"/>
    <w:next w:val="Textoindependiente"/>
    <w:rsid w:val="00F20A6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styleId="infoblue0" w:customStyle="1">
    <w:name w:val="infoblue"/>
    <w:basedOn w:val="Normal"/>
    <w:rsid w:val="00F20A6A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styleId="Revisin">
    <w:name w:val="Revision"/>
    <w:hidden/>
    <w:uiPriority w:val="99"/>
    <w:semiHidden/>
    <w:rsid w:val="00D631E8"/>
    <w:rPr>
      <w:rFonts w:ascii="Arial" w:hAnsi="Arial"/>
      <w:szCs w:val="24"/>
      <w:lang w:val="es-EC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ayteq\Archivos\Desarrollos\Utpl\Proceso%20de%20Desarrollo\Procesos\Administracion%20de%20Proyectos\Acta%20de%20Constituci&#243;n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A968F-A2B7-4C59-AA45-33157F4EC9F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Acta de Constitución del Proyecto.dot</ap:Template>
  <ap:Application>Microsoft Word for the web</ap:Application>
  <ap:DocSecurity>0</ap:DocSecurity>
  <ap:ScaleCrop>false</ap:ScaleCrop>
  <ap:Manager/>
  <ap:Company>IST17J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Módulo de Inventariado del área de Biotecnología</dc:title>
  <dc:subject>Biotecnología-IST17J</dc:subject>
  <dc:creator>Desarrollo de Software</dc:creator>
  <keywords>Iniciacion,Constitución, Proyecto</keywords>
  <dc:description/>
  <lastModifiedBy>Alejandro Muñoz</lastModifiedBy>
  <revision>3</revision>
  <lastPrinted>2009-05-05T15:34:00.0000000Z</lastPrinted>
  <dcterms:created xsi:type="dcterms:W3CDTF">2023-07-18T21:25:00.0000000Z</dcterms:created>
  <dcterms:modified xsi:type="dcterms:W3CDTF">2023-07-18T21:33:23.9429012Z</dcterms:modified>
  <category>Iniciacion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